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9" w:type="dxa"/>
        <w:tblLayout w:type="fixed"/>
        <w:tblLook w:val="04A0" w:firstRow="1" w:lastRow="0" w:firstColumn="1" w:lastColumn="0" w:noHBand="0" w:noVBand="1"/>
      </w:tblPr>
      <w:tblGrid>
        <w:gridCol w:w="1940"/>
        <w:gridCol w:w="7079"/>
      </w:tblGrid>
      <w:tr w:rsidR="00473562" w14:paraId="3685D1D6" w14:textId="77777777">
        <w:trPr>
          <w:trHeight w:val="3565"/>
        </w:trPr>
        <w:tc>
          <w:tcPr>
            <w:tcW w:w="1940" w:type="dxa"/>
            <w:shd w:val="clear" w:color="auto" w:fill="CCCCCC"/>
          </w:tcPr>
          <w:p w14:paraId="491E3DB2" w14:textId="77777777" w:rsidR="00473562" w:rsidRDefault="00473562">
            <w:pPr>
              <w:ind w:right="100"/>
              <w:rPr>
                <w:rFonts w:asciiTheme="majorEastAsia" w:eastAsiaTheme="majorEastAsia" w:hAnsiTheme="majorEastAsia" w:cstheme="majorEastAsia"/>
                <w:b/>
              </w:rPr>
            </w:pPr>
          </w:p>
        </w:tc>
        <w:tc>
          <w:tcPr>
            <w:tcW w:w="7079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1980"/>
            </w:tblGrid>
            <w:tr w:rsidR="00473562" w14:paraId="52379872" w14:textId="77777777">
              <w:tc>
                <w:tcPr>
                  <w:tcW w:w="1435" w:type="dxa"/>
                </w:tcPr>
                <w:p w14:paraId="2831BBA5" w14:textId="77777777" w:rsidR="00473562" w:rsidRDefault="00000000">
                  <w:pPr>
                    <w:jc w:val="distribute"/>
                    <w:rPr>
                      <w:rFonts w:asciiTheme="majorEastAsia" w:eastAsiaTheme="majorEastAsia" w:hAnsiTheme="majorEastAsia" w:cstheme="majorEastAsia"/>
                      <w:b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b/>
                    </w:rPr>
                    <w:t>卷    号</w:t>
                  </w:r>
                </w:p>
              </w:tc>
              <w:tc>
                <w:tcPr>
                  <w:tcW w:w="1980" w:type="dxa"/>
                </w:tcPr>
                <w:p w14:paraId="16F86496" w14:textId="77777777" w:rsidR="00473562" w:rsidRDefault="00473562">
                  <w:pPr>
                    <w:rPr>
                      <w:rFonts w:asciiTheme="majorEastAsia" w:eastAsiaTheme="majorEastAsia" w:hAnsiTheme="majorEastAsia" w:cstheme="majorEastAsia"/>
                      <w:b/>
                    </w:rPr>
                  </w:pPr>
                </w:p>
              </w:tc>
            </w:tr>
            <w:tr w:rsidR="00473562" w14:paraId="6BA28245" w14:textId="77777777">
              <w:trPr>
                <w:trHeight w:val="351"/>
              </w:trPr>
              <w:tc>
                <w:tcPr>
                  <w:tcW w:w="1435" w:type="dxa"/>
                </w:tcPr>
                <w:p w14:paraId="39E031F8" w14:textId="77777777" w:rsidR="00473562" w:rsidRDefault="00000000">
                  <w:pPr>
                    <w:jc w:val="distribute"/>
                    <w:rPr>
                      <w:rFonts w:asciiTheme="majorEastAsia" w:eastAsiaTheme="majorEastAsia" w:hAnsiTheme="majorEastAsia" w:cstheme="majorEastAsia"/>
                      <w:b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b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14:paraId="68E9C7CA" w14:textId="77777777" w:rsidR="00473562" w:rsidRDefault="00473562">
                  <w:pPr>
                    <w:rPr>
                      <w:rFonts w:asciiTheme="majorEastAsia" w:eastAsiaTheme="majorEastAsia" w:hAnsiTheme="majorEastAsia" w:cstheme="majorEastAsia"/>
                      <w:b/>
                    </w:rPr>
                  </w:pPr>
                </w:p>
              </w:tc>
            </w:tr>
            <w:tr w:rsidR="00473562" w14:paraId="2F0447AC" w14:textId="77777777">
              <w:tc>
                <w:tcPr>
                  <w:tcW w:w="1435" w:type="dxa"/>
                </w:tcPr>
                <w:p w14:paraId="546C94DD" w14:textId="77777777" w:rsidR="00473562" w:rsidRDefault="00000000">
                  <w:pPr>
                    <w:jc w:val="distribute"/>
                    <w:rPr>
                      <w:rFonts w:asciiTheme="majorEastAsia" w:eastAsiaTheme="majorEastAsia" w:hAnsiTheme="majorEastAsia" w:cstheme="majorEastAsia"/>
                      <w:b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b/>
                    </w:rPr>
                    <w:t>密    级</w:t>
                  </w:r>
                </w:p>
              </w:tc>
              <w:tc>
                <w:tcPr>
                  <w:tcW w:w="1980" w:type="dxa"/>
                </w:tcPr>
                <w:p w14:paraId="6497CF9B" w14:textId="77777777" w:rsidR="00473562" w:rsidRDefault="00473562">
                  <w:pPr>
                    <w:rPr>
                      <w:rFonts w:asciiTheme="majorEastAsia" w:eastAsiaTheme="majorEastAsia" w:hAnsiTheme="majorEastAsia" w:cstheme="majorEastAsia"/>
                      <w:b/>
                    </w:rPr>
                  </w:pPr>
                </w:p>
              </w:tc>
            </w:tr>
          </w:tbl>
          <w:p w14:paraId="523E6D92" w14:textId="77777777" w:rsidR="00473562" w:rsidRDefault="00473562">
            <w:pPr>
              <w:ind w:right="100"/>
              <w:jc w:val="right"/>
              <w:rPr>
                <w:rFonts w:asciiTheme="majorEastAsia" w:eastAsiaTheme="majorEastAsia" w:hAnsiTheme="majorEastAsia" w:cstheme="majorEastAsia"/>
                <w:b/>
              </w:rPr>
            </w:pPr>
          </w:p>
          <w:p w14:paraId="3FFE5CF2" w14:textId="77777777" w:rsidR="00473562" w:rsidRDefault="00473562">
            <w:pPr>
              <w:ind w:right="100"/>
              <w:jc w:val="right"/>
              <w:rPr>
                <w:rFonts w:asciiTheme="majorEastAsia" w:eastAsiaTheme="majorEastAsia" w:hAnsiTheme="majorEastAsia" w:cstheme="majorEastAsia"/>
                <w:b/>
              </w:rPr>
            </w:pPr>
          </w:p>
          <w:p w14:paraId="1C4080C4" w14:textId="77777777" w:rsidR="00473562" w:rsidRDefault="00473562">
            <w:pPr>
              <w:ind w:right="100"/>
              <w:jc w:val="right"/>
              <w:rPr>
                <w:rFonts w:asciiTheme="majorEastAsia" w:eastAsiaTheme="majorEastAsia" w:hAnsiTheme="majorEastAsia" w:cstheme="majorEastAsia"/>
                <w:b/>
              </w:rPr>
            </w:pPr>
          </w:p>
          <w:p w14:paraId="7198924D" w14:textId="77777777" w:rsidR="00473562" w:rsidRDefault="00473562">
            <w:pPr>
              <w:ind w:right="100"/>
              <w:jc w:val="right"/>
              <w:rPr>
                <w:rFonts w:asciiTheme="majorEastAsia" w:eastAsiaTheme="majorEastAsia" w:hAnsiTheme="majorEastAsia" w:cstheme="majorEastAsia"/>
                <w:b/>
              </w:rPr>
            </w:pPr>
          </w:p>
          <w:p w14:paraId="05318F89" w14:textId="77777777" w:rsidR="00473562" w:rsidRDefault="00473562">
            <w:pPr>
              <w:ind w:right="100"/>
              <w:jc w:val="both"/>
              <w:rPr>
                <w:rFonts w:asciiTheme="majorEastAsia" w:eastAsiaTheme="majorEastAsia" w:hAnsiTheme="majorEastAsia" w:cstheme="majorEastAsia"/>
                <w:b/>
              </w:rPr>
            </w:pPr>
          </w:p>
          <w:p w14:paraId="595C1C1D" w14:textId="77777777" w:rsidR="00473562" w:rsidRDefault="00473562">
            <w:pPr>
              <w:ind w:right="100"/>
              <w:rPr>
                <w:rFonts w:asciiTheme="majorEastAsia" w:eastAsiaTheme="majorEastAsia" w:hAnsiTheme="majorEastAsia" w:cstheme="majorEastAsia"/>
                <w:b/>
              </w:rPr>
            </w:pPr>
          </w:p>
          <w:p w14:paraId="3DAF57DB" w14:textId="77777777" w:rsidR="00473562" w:rsidRDefault="00000000">
            <w:pPr>
              <w:pStyle w:val="a5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项目编号: HD20221101SR005</w:t>
            </w:r>
          </w:p>
          <w:p w14:paraId="0ACA45CD" w14:textId="77777777" w:rsidR="00473562" w:rsidRDefault="00000000">
            <w:pPr>
              <w:ind w:firstLineChars="200" w:firstLine="964"/>
              <w:jc w:val="both"/>
              <w:rPr>
                <w:rFonts w:asciiTheme="majorEastAsia" w:eastAsiaTheme="majorEastAsia" w:hAnsiTheme="majorEastAsia" w:cstheme="majorEastAsia"/>
                <w:b/>
                <w:sz w:val="48"/>
                <w:szCs w:val="36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b/>
                <w:sz w:val="48"/>
                <w:szCs w:val="36"/>
              </w:rPr>
              <w:t>taptap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b/>
                <w:sz w:val="48"/>
                <w:szCs w:val="36"/>
              </w:rPr>
              <w:t>游戏平台大数据分析</w:t>
            </w:r>
          </w:p>
          <w:p w14:paraId="0CE489C4" w14:textId="77777777" w:rsidR="00473562" w:rsidRDefault="00473562">
            <w:pPr>
              <w:pStyle w:val="a5"/>
              <w:rPr>
                <w:rFonts w:asciiTheme="majorEastAsia" w:eastAsiaTheme="majorEastAsia" w:hAnsiTheme="majorEastAsia" w:cstheme="majorEastAsia"/>
                <w:sz w:val="44"/>
              </w:rPr>
            </w:pPr>
          </w:p>
        </w:tc>
      </w:tr>
      <w:tr w:rsidR="00473562" w14:paraId="5BCF01D3" w14:textId="77777777">
        <w:trPr>
          <w:cantSplit/>
          <w:trHeight w:val="8755"/>
        </w:trPr>
        <w:tc>
          <w:tcPr>
            <w:tcW w:w="1940" w:type="dxa"/>
            <w:vMerge w:val="restart"/>
            <w:shd w:val="clear" w:color="auto" w:fill="CCCCCC"/>
            <w:vAlign w:val="bottom"/>
          </w:tcPr>
          <w:p w14:paraId="46CFC9F8" w14:textId="77777777" w:rsidR="00473562" w:rsidRDefault="00000000">
            <w:pPr>
              <w:pStyle w:val="a5"/>
              <w:jc w:val="both"/>
              <w:rPr>
                <w:rFonts w:asciiTheme="majorEastAsia" w:eastAsiaTheme="majorEastAsia" w:hAnsiTheme="majorEastAsia" w:cstheme="majorEastAsia"/>
                <w:b w:val="0"/>
                <w:sz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1"/>
              </w:rPr>
              <w:t>分类:</w:t>
            </w:r>
            <w:r>
              <w:rPr>
                <w:rFonts w:asciiTheme="majorEastAsia" w:eastAsiaTheme="majorEastAsia" w:hAnsiTheme="majorEastAsia" w:cstheme="majorEastAsia" w:hint="eastAsia"/>
                <w:b w:val="0"/>
                <w:sz w:val="21"/>
              </w:rPr>
              <w:fldChar w:fldCharType="begin"/>
            </w:r>
            <w:r>
              <w:rPr>
                <w:rFonts w:asciiTheme="majorEastAsia" w:eastAsiaTheme="majorEastAsia" w:hAnsiTheme="majorEastAsia" w:cstheme="majorEastAsia" w:hint="eastAsia"/>
                <w:b w:val="0"/>
                <w:sz w:val="21"/>
              </w:rPr>
              <w:instrText xml:space="preserve"> DOCPROPERTY "Category"  \* MERGEFORMAT </w:instrText>
            </w:r>
            <w:r>
              <w:rPr>
                <w:rFonts w:asciiTheme="majorEastAsia" w:eastAsiaTheme="majorEastAsia" w:hAnsiTheme="majorEastAsia" w:cstheme="majorEastAsia"/>
                <w:b w:val="0"/>
                <w:sz w:val="21"/>
              </w:rPr>
              <w:fldChar w:fldCharType="separate"/>
            </w:r>
            <w:r>
              <w:rPr>
                <w:rFonts w:asciiTheme="majorEastAsia" w:eastAsiaTheme="majorEastAsia" w:hAnsiTheme="majorEastAsia" w:cstheme="majorEastAsia" w:hint="eastAsia"/>
                <w:b w:val="0"/>
                <w:sz w:val="21"/>
              </w:rPr>
              <w:fldChar w:fldCharType="end"/>
            </w:r>
          </w:p>
          <w:p w14:paraId="2C841705" w14:textId="77777777" w:rsidR="00473562" w:rsidRDefault="00000000">
            <w:pPr>
              <w:ind w:left="718" w:hangingChars="342" w:hanging="718"/>
              <w:jc w:val="both"/>
              <w:rPr>
                <w:rFonts w:asciiTheme="majorEastAsia" w:eastAsiaTheme="majorEastAsia" w:hAnsiTheme="majorEastAsia" w:cstheme="majorEastAsia"/>
                <w:sz w:val="21"/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</w:rPr>
              <w:t>使用者:高级管理者、项目经理、项目组成员</w:t>
            </w:r>
          </w:p>
          <w:p w14:paraId="6273F22E" w14:textId="77777777" w:rsidR="00473562" w:rsidRDefault="00473562">
            <w:pPr>
              <w:ind w:left="684" w:hangingChars="342" w:hanging="684"/>
              <w:rPr>
                <w:rFonts w:asciiTheme="majorEastAsia" w:eastAsiaTheme="majorEastAsia" w:hAnsiTheme="majorEastAsia" w:cstheme="majorEastAsia"/>
              </w:rPr>
            </w:pPr>
          </w:p>
          <w:p w14:paraId="151EC6F9" w14:textId="77777777" w:rsidR="00473562" w:rsidRDefault="00473562">
            <w:pPr>
              <w:ind w:left="684" w:hangingChars="342" w:hanging="684"/>
              <w:rPr>
                <w:rFonts w:asciiTheme="majorEastAsia" w:eastAsiaTheme="majorEastAsia" w:hAnsiTheme="majorEastAsia" w:cstheme="majorEastAsia"/>
                <w:u w:val="single"/>
              </w:rPr>
            </w:pPr>
          </w:p>
          <w:p w14:paraId="58C40663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7079" w:type="dxa"/>
          </w:tcPr>
          <w:p w14:paraId="7335EC30" w14:textId="77777777" w:rsidR="00473562" w:rsidRDefault="00473562">
            <w:pPr>
              <w:pStyle w:val="a3"/>
              <w:rPr>
                <w:rFonts w:asciiTheme="majorEastAsia" w:eastAsiaTheme="majorEastAsia" w:hAnsiTheme="majorEastAsia" w:cstheme="majorEastAsia"/>
                <w:sz w:val="10"/>
              </w:rPr>
            </w:pPr>
          </w:p>
          <w:p w14:paraId="76B2E0AD" w14:textId="77777777" w:rsidR="00473562" w:rsidRDefault="00000000">
            <w:pPr>
              <w:pStyle w:val="a5"/>
              <w:rPr>
                <w:rFonts w:asciiTheme="majorEastAsia" w:eastAsiaTheme="majorEastAsia" w:hAnsiTheme="majorEastAsia" w:cstheme="majorEastAsia"/>
                <w:sz w:val="52"/>
              </w:rPr>
            </w:pPr>
            <w:ins w:id="0" w:author="henry xiao" w:date="2002-07-24T15:05:00Z">
              <w:r>
                <w:rPr>
                  <w:rFonts w:asciiTheme="majorEastAsia" w:eastAsiaTheme="majorEastAsia" w:hAnsiTheme="majorEastAsia" w:cstheme="majorEastAsia" w:hint="eastAsia"/>
                  <w:sz w:val="52"/>
                </w:rPr>
                <w:fldChar w:fldCharType="begin"/>
              </w:r>
              <w:r>
                <w:rPr>
                  <w:rFonts w:asciiTheme="majorEastAsia" w:eastAsiaTheme="majorEastAsia" w:hAnsiTheme="majorEastAsia" w:cstheme="majorEastAsia" w:hint="eastAsia"/>
                  <w:sz w:val="52"/>
                </w:rPr>
                <w:instrText xml:space="preserve"> TITLE  \* MERGEFORMAT </w:instrText>
              </w:r>
            </w:ins>
            <w:r>
              <w:rPr>
                <w:rFonts w:asciiTheme="majorEastAsia" w:eastAsiaTheme="majorEastAsia" w:hAnsiTheme="majorEastAsia" w:cstheme="majorEastAsia" w:hint="eastAsia"/>
                <w:sz w:val="52"/>
              </w:rPr>
              <w:fldChar w:fldCharType="separate"/>
            </w:r>
            <w:r>
              <w:rPr>
                <w:rFonts w:asciiTheme="majorEastAsia" w:eastAsiaTheme="majorEastAsia" w:hAnsiTheme="majorEastAsia" w:cstheme="majorEastAsia" w:hint="eastAsia"/>
                <w:sz w:val="52"/>
              </w:rPr>
              <w:t>需求规约</w:t>
            </w:r>
            <w:ins w:id="1" w:author="henry xiao" w:date="2002-07-24T15:05:00Z">
              <w:r>
                <w:rPr>
                  <w:rFonts w:asciiTheme="majorEastAsia" w:eastAsiaTheme="majorEastAsia" w:hAnsiTheme="majorEastAsia" w:cstheme="majorEastAsia" w:hint="eastAsia"/>
                  <w:sz w:val="52"/>
                </w:rPr>
                <w:fldChar w:fldCharType="end"/>
              </w:r>
            </w:ins>
          </w:p>
          <w:p w14:paraId="476234C6" w14:textId="77777777" w:rsidR="00473562" w:rsidRDefault="00000000">
            <w:pPr>
              <w:pStyle w:val="a5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Version: 2.0</w:t>
            </w:r>
          </w:p>
          <w:p w14:paraId="1D8F6760" w14:textId="77777777" w:rsidR="00473562" w:rsidRDefault="00473562">
            <w:pPr>
              <w:jc w:val="center"/>
              <w:rPr>
                <w:rFonts w:asciiTheme="majorEastAsia" w:eastAsiaTheme="majorEastAsia" w:hAnsiTheme="majorEastAsia" w:cstheme="majorEastAsia"/>
                <w:sz w:val="28"/>
              </w:rPr>
            </w:pPr>
          </w:p>
          <w:p w14:paraId="217D8061" w14:textId="77777777" w:rsidR="00473562" w:rsidRDefault="00473562">
            <w:pPr>
              <w:jc w:val="center"/>
              <w:rPr>
                <w:rFonts w:asciiTheme="majorEastAsia" w:eastAsiaTheme="majorEastAsia" w:hAnsiTheme="majorEastAsia" w:cstheme="majorEastAsia"/>
                <w:sz w:val="28"/>
              </w:rPr>
            </w:pPr>
          </w:p>
          <w:p w14:paraId="66B2CD0C" w14:textId="77777777" w:rsidR="00473562" w:rsidRDefault="00000000">
            <w:pPr>
              <w:ind w:firstLineChars="200" w:firstLine="600"/>
              <w:outlineLvl w:val="0"/>
              <w:rPr>
                <w:rFonts w:asciiTheme="majorEastAsia" w:eastAsiaTheme="majorEastAsia" w:hAnsiTheme="majorEastAsia" w:cstheme="majorEastAsia"/>
                <w:sz w:val="3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0"/>
              </w:rPr>
              <w:t xml:space="preserve">项 目 承 担 部 门：  智慧教育研教部 </w:t>
            </w:r>
          </w:p>
          <w:p w14:paraId="74712DF5" w14:textId="77777777" w:rsidR="00473562" w:rsidRDefault="00000000">
            <w:pPr>
              <w:ind w:firstLineChars="200" w:firstLine="600"/>
              <w:outlineLvl w:val="0"/>
              <w:rPr>
                <w:rFonts w:asciiTheme="majorEastAsia" w:eastAsiaTheme="majorEastAsia" w:hAnsiTheme="majorEastAsia" w:cstheme="majorEastAsia"/>
                <w:sz w:val="3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0"/>
              </w:rPr>
              <w:t>撰  写  人</w:t>
            </w:r>
            <w:r>
              <w:rPr>
                <w:rFonts w:asciiTheme="majorEastAsia" w:eastAsiaTheme="majorEastAsia" w:hAnsiTheme="majorEastAsia" w:cstheme="majorEastAsia" w:hint="eastAsia"/>
                <w:sz w:val="28"/>
              </w:rPr>
              <w:t>（签名）</w:t>
            </w:r>
            <w:r>
              <w:rPr>
                <w:rFonts w:asciiTheme="majorEastAsia" w:eastAsiaTheme="majorEastAsia" w:hAnsiTheme="majorEastAsia" w:cstheme="majorEastAsia" w:hint="eastAsia"/>
                <w:sz w:val="30"/>
              </w:rPr>
              <w:t xml:space="preserve">：     王运正     </w:t>
            </w:r>
          </w:p>
          <w:p w14:paraId="34FCFFB9" w14:textId="77777777" w:rsidR="00473562" w:rsidRDefault="00000000">
            <w:pPr>
              <w:tabs>
                <w:tab w:val="left" w:pos="3780"/>
                <w:tab w:val="left" w:pos="4200"/>
              </w:tabs>
              <w:ind w:firstLineChars="200" w:firstLine="600"/>
              <w:rPr>
                <w:rFonts w:asciiTheme="majorEastAsia" w:eastAsiaTheme="majorEastAsia" w:hAnsiTheme="majorEastAsia" w:cstheme="majorEastAsia"/>
                <w:sz w:val="3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0"/>
              </w:rPr>
              <w:t xml:space="preserve">完   成   日   期：    2023-7-27   </w:t>
            </w:r>
          </w:p>
          <w:p w14:paraId="68EB2F73" w14:textId="77777777" w:rsidR="00473562" w:rsidRDefault="00473562">
            <w:pPr>
              <w:ind w:firstLineChars="200" w:firstLine="600"/>
              <w:rPr>
                <w:rFonts w:asciiTheme="majorEastAsia" w:eastAsiaTheme="majorEastAsia" w:hAnsiTheme="majorEastAsia" w:cstheme="majorEastAsia"/>
                <w:sz w:val="30"/>
              </w:rPr>
            </w:pPr>
          </w:p>
          <w:p w14:paraId="2188476A" w14:textId="77777777" w:rsidR="00473562" w:rsidRDefault="00000000">
            <w:pPr>
              <w:ind w:firstLineChars="200" w:firstLine="600"/>
              <w:rPr>
                <w:rFonts w:asciiTheme="majorEastAsia" w:eastAsiaTheme="majorEastAsia" w:hAnsiTheme="majorEastAsia" w:cstheme="majorEastAsia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0"/>
              </w:rPr>
              <w:t>本文档 使 用部门：</w:t>
            </w:r>
            <w:r>
              <w:rPr>
                <w:rFonts w:asciiTheme="majorEastAsia" w:eastAsiaTheme="majorEastAsia" w:hAnsiTheme="majorEastAsia" w:cstheme="majorEastAsia" w:hint="eastAsia"/>
                <w:sz w:val="30"/>
                <w:szCs w:val="30"/>
              </w:rPr>
              <w:t xml:space="preserve"> ■主管领导     ■项目组 </w:t>
            </w:r>
          </w:p>
          <w:p w14:paraId="042871EC" w14:textId="77777777" w:rsidR="00473562" w:rsidRDefault="00000000">
            <w:pPr>
              <w:ind w:firstLineChars="400" w:firstLine="1200"/>
              <w:rPr>
                <w:rFonts w:asciiTheme="majorEastAsia" w:eastAsiaTheme="majorEastAsia" w:hAnsiTheme="majorEastAsia" w:cstheme="majorEastAsia"/>
                <w:sz w:val="30"/>
                <w:szCs w:val="30"/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0"/>
                <w:szCs w:val="30"/>
              </w:rPr>
              <w:t xml:space="preserve">■客户（市场）  ■维护人员  ■用户  </w:t>
            </w:r>
          </w:p>
          <w:p w14:paraId="1EA717FE" w14:textId="2FA2C203" w:rsidR="00473562" w:rsidRDefault="00000000">
            <w:pPr>
              <w:ind w:firstLineChars="200" w:firstLine="600"/>
              <w:outlineLvl w:val="0"/>
              <w:rPr>
                <w:rFonts w:asciiTheme="majorEastAsia" w:eastAsiaTheme="majorEastAsia" w:hAnsiTheme="majorEastAsia" w:cstheme="majorEastAsia"/>
                <w:sz w:val="3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0"/>
              </w:rPr>
              <w:t>评审负责人</w:t>
            </w:r>
            <w:r>
              <w:rPr>
                <w:rFonts w:asciiTheme="majorEastAsia" w:eastAsiaTheme="majorEastAsia" w:hAnsiTheme="majorEastAsia" w:cstheme="majorEastAsia" w:hint="eastAsia"/>
                <w:sz w:val="28"/>
              </w:rPr>
              <w:t>（签名）</w:t>
            </w:r>
            <w:r>
              <w:rPr>
                <w:rFonts w:asciiTheme="majorEastAsia" w:eastAsiaTheme="majorEastAsia" w:hAnsiTheme="majorEastAsia" w:cstheme="majorEastAsia" w:hint="eastAsia"/>
                <w:sz w:val="30"/>
              </w:rPr>
              <w:t xml:space="preserve">：           </w:t>
            </w:r>
          </w:p>
          <w:p w14:paraId="0B503A07" w14:textId="77777777" w:rsidR="00473562" w:rsidRDefault="00473562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asciiTheme="majorEastAsia" w:eastAsiaTheme="majorEastAsia" w:hAnsiTheme="majorEastAsia" w:cstheme="majorEastAsia"/>
                <w:sz w:val="30"/>
              </w:rPr>
            </w:pPr>
          </w:p>
          <w:p w14:paraId="1FCECE59" w14:textId="77777777" w:rsidR="00473562" w:rsidRDefault="00000000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0"/>
              </w:rPr>
              <w:t xml:space="preserve">评    审   日  期：     </w:t>
            </w:r>
          </w:p>
        </w:tc>
      </w:tr>
      <w:tr w:rsidR="00473562" w14:paraId="45048EB3" w14:textId="77777777">
        <w:trPr>
          <w:cantSplit/>
          <w:trHeight w:val="1106"/>
        </w:trPr>
        <w:tc>
          <w:tcPr>
            <w:tcW w:w="1940" w:type="dxa"/>
            <w:vMerge/>
            <w:shd w:val="clear" w:color="auto" w:fill="CCCCCC"/>
          </w:tcPr>
          <w:p w14:paraId="2F85DF29" w14:textId="77777777" w:rsidR="00473562" w:rsidRDefault="00473562">
            <w:pPr>
              <w:pStyle w:val="a5"/>
              <w:jc w:val="righ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7079" w:type="dxa"/>
            <w:vAlign w:val="bottom"/>
          </w:tcPr>
          <w:p w14:paraId="3DCEE3C3" w14:textId="77777777" w:rsidR="00473562" w:rsidRDefault="00000000">
            <w:pPr>
              <w:pStyle w:val="a5"/>
              <w:jc w:val="righ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noProof/>
              </w:rPr>
              <w:drawing>
                <wp:inline distT="0" distB="0" distL="114300" distR="114300" wp14:anchorId="48DB75CA" wp14:editId="2642AD56">
                  <wp:extent cx="1269365" cy="353060"/>
                  <wp:effectExtent l="0" t="0" r="635" b="254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                        </w:t>
            </w:r>
          </w:p>
        </w:tc>
      </w:tr>
    </w:tbl>
    <w:p w14:paraId="5AE34137" w14:textId="77777777" w:rsidR="00473562" w:rsidRDefault="00473562">
      <w:pPr>
        <w:rPr>
          <w:rFonts w:asciiTheme="majorEastAsia" w:eastAsiaTheme="majorEastAsia" w:hAnsiTheme="majorEastAsia" w:cstheme="majorEastAsia"/>
        </w:rPr>
      </w:pPr>
    </w:p>
    <w:p w14:paraId="5B49D32A" w14:textId="77777777" w:rsidR="00473562" w:rsidRDefault="00000000">
      <w:pPr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473562" w14:paraId="65461579" w14:textId="77777777">
        <w:tc>
          <w:tcPr>
            <w:tcW w:w="9288" w:type="dxa"/>
          </w:tcPr>
          <w:p w14:paraId="3A36D996" w14:textId="77777777" w:rsidR="00473562" w:rsidRDefault="00000000">
            <w:pPr>
              <w:ind w:firstLineChars="200" w:firstLine="400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标题: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taptap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游戏平台大数据分析</w:t>
            </w:r>
            <w:r>
              <w:rPr>
                <w:rFonts w:asciiTheme="majorEastAsia" w:eastAsiaTheme="majorEastAsia" w:hAnsiTheme="majorEastAsia" w:cstheme="majorEastAsia" w:hint="eastAsia"/>
              </w:rPr>
              <w:t>软件需求规约</w:t>
            </w:r>
          </w:p>
        </w:tc>
      </w:tr>
      <w:tr w:rsidR="00473562" w14:paraId="7EF62495" w14:textId="77777777">
        <w:tc>
          <w:tcPr>
            <w:tcW w:w="9288" w:type="dxa"/>
          </w:tcPr>
          <w:p w14:paraId="4CB2B5D2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作者: 王运正</w:t>
            </w:r>
          </w:p>
        </w:tc>
      </w:tr>
      <w:tr w:rsidR="00473562" w14:paraId="79DE4F61" w14:textId="77777777">
        <w:tc>
          <w:tcPr>
            <w:tcW w:w="9288" w:type="dxa"/>
          </w:tcPr>
          <w:p w14:paraId="43E66C87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创建日期: 2023-7-20</w:t>
            </w:r>
          </w:p>
        </w:tc>
      </w:tr>
      <w:tr w:rsidR="00473562" w14:paraId="4C36A2A8" w14:textId="77777777">
        <w:tc>
          <w:tcPr>
            <w:tcW w:w="9288" w:type="dxa"/>
          </w:tcPr>
          <w:p w14:paraId="6098425C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上次更新日期: 2023-7-26</w:t>
            </w:r>
          </w:p>
        </w:tc>
      </w:tr>
      <w:tr w:rsidR="00473562" w14:paraId="269B459C" w14:textId="77777777">
        <w:trPr>
          <w:trHeight w:val="80"/>
        </w:trPr>
        <w:tc>
          <w:tcPr>
            <w:tcW w:w="9288" w:type="dxa"/>
          </w:tcPr>
          <w:p w14:paraId="670ADBB3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版本: Build2.0</w:t>
            </w:r>
          </w:p>
        </w:tc>
      </w:tr>
      <w:tr w:rsidR="00473562" w14:paraId="414D39F7" w14:textId="77777777">
        <w:tc>
          <w:tcPr>
            <w:tcW w:w="9288" w:type="dxa"/>
          </w:tcPr>
          <w:p w14:paraId="2DCA3482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473562" w14:paraId="3293DEE9" w14:textId="77777777">
        <w:tc>
          <w:tcPr>
            <w:tcW w:w="9288" w:type="dxa"/>
          </w:tcPr>
          <w:p w14:paraId="4AB5914C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部门名称: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 第二组</w:t>
            </w:r>
          </w:p>
        </w:tc>
      </w:tr>
    </w:tbl>
    <w:p w14:paraId="6DDB635D" w14:textId="77777777" w:rsidR="00473562" w:rsidRDefault="00473562">
      <w:pPr>
        <w:pStyle w:val="Tabletext"/>
        <w:rPr>
          <w:rFonts w:asciiTheme="majorEastAsia" w:eastAsiaTheme="majorEastAsia" w:hAnsiTheme="majorEastAsia" w:cstheme="majorEastAsia"/>
        </w:rPr>
      </w:pPr>
    </w:p>
    <w:p w14:paraId="147FD502" w14:textId="77777777" w:rsidR="00473562" w:rsidRDefault="00473562">
      <w:pPr>
        <w:rPr>
          <w:rFonts w:asciiTheme="majorEastAsia" w:eastAsiaTheme="majorEastAsia" w:hAnsiTheme="majorEastAsia" w:cstheme="majorEastAsia"/>
        </w:rPr>
      </w:pPr>
    </w:p>
    <w:p w14:paraId="071B68B3" w14:textId="77777777" w:rsidR="00473562" w:rsidRDefault="00000000">
      <w:pPr>
        <w:pStyle w:val="TOC1"/>
        <w:spacing w:before="0" w:after="0"/>
        <w:rPr>
          <w:rFonts w:asciiTheme="majorEastAsia" w:eastAsiaTheme="majorEastAsia" w:hAnsiTheme="majorEastAsia" w:cstheme="majorEastAsia"/>
          <w:caps w:val="0"/>
        </w:rPr>
      </w:pPr>
      <w:r>
        <w:rPr>
          <w:rFonts w:asciiTheme="majorEastAsia" w:eastAsiaTheme="majorEastAsia" w:hAnsiTheme="majorEastAsia" w:cstheme="majorEastAsia" w:hint="eastAsia"/>
          <w:caps w:val="0"/>
        </w:rPr>
        <w:t>修订文档历史记录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440"/>
        <w:gridCol w:w="4320"/>
        <w:gridCol w:w="1980"/>
      </w:tblGrid>
      <w:tr w:rsidR="00473562" w14:paraId="1A6144CB" w14:textId="77777777">
        <w:tc>
          <w:tcPr>
            <w:tcW w:w="1548" w:type="dxa"/>
          </w:tcPr>
          <w:p w14:paraId="418C4CA1" w14:textId="77777777" w:rsidR="00473562" w:rsidRDefault="00000000">
            <w:pPr>
              <w:rPr>
                <w:rFonts w:asciiTheme="majorEastAsia" w:eastAsiaTheme="majorEastAsia" w:hAnsiTheme="majorEastAsia" w:cstheme="majorEastAsia"/>
                <w:b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</w:rPr>
              <w:t>日期</w:t>
            </w:r>
          </w:p>
        </w:tc>
        <w:tc>
          <w:tcPr>
            <w:tcW w:w="1440" w:type="dxa"/>
          </w:tcPr>
          <w:p w14:paraId="3E649FC5" w14:textId="77777777" w:rsidR="00473562" w:rsidRDefault="00000000">
            <w:pPr>
              <w:rPr>
                <w:rFonts w:asciiTheme="majorEastAsia" w:eastAsiaTheme="majorEastAsia" w:hAnsiTheme="majorEastAsia" w:cstheme="majorEastAsia"/>
                <w:b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</w:rPr>
              <w:t>版本</w:t>
            </w:r>
          </w:p>
        </w:tc>
        <w:tc>
          <w:tcPr>
            <w:tcW w:w="4320" w:type="dxa"/>
          </w:tcPr>
          <w:p w14:paraId="355215E5" w14:textId="77777777" w:rsidR="00473562" w:rsidRDefault="00000000">
            <w:pPr>
              <w:rPr>
                <w:rFonts w:asciiTheme="majorEastAsia" w:eastAsiaTheme="majorEastAsia" w:hAnsiTheme="majorEastAsia" w:cstheme="majorEastAsia"/>
                <w:b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</w:rPr>
              <w:t>说明</w:t>
            </w:r>
          </w:p>
        </w:tc>
        <w:tc>
          <w:tcPr>
            <w:tcW w:w="1980" w:type="dxa"/>
          </w:tcPr>
          <w:p w14:paraId="291EB70D" w14:textId="77777777" w:rsidR="00473562" w:rsidRDefault="00000000">
            <w:pPr>
              <w:rPr>
                <w:rFonts w:asciiTheme="majorEastAsia" w:eastAsiaTheme="majorEastAsia" w:hAnsiTheme="majorEastAsia" w:cstheme="majorEastAsia"/>
                <w:b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</w:rPr>
              <w:t>作者</w:t>
            </w:r>
          </w:p>
        </w:tc>
      </w:tr>
      <w:tr w:rsidR="00473562" w14:paraId="771149C7" w14:textId="77777777">
        <w:trPr>
          <w:trHeight w:val="108"/>
        </w:trPr>
        <w:tc>
          <w:tcPr>
            <w:tcW w:w="1548" w:type="dxa"/>
          </w:tcPr>
          <w:p w14:paraId="2098D5C6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2023-7-20</w:t>
            </w:r>
          </w:p>
        </w:tc>
        <w:tc>
          <w:tcPr>
            <w:tcW w:w="1440" w:type="dxa"/>
          </w:tcPr>
          <w:p w14:paraId="224DBEFC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1.0.20221118</w:t>
            </w:r>
          </w:p>
        </w:tc>
        <w:tc>
          <w:tcPr>
            <w:tcW w:w="4320" w:type="dxa"/>
          </w:tcPr>
          <w:p w14:paraId="1BA489EA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正式发布</w:t>
            </w:r>
          </w:p>
        </w:tc>
        <w:tc>
          <w:tcPr>
            <w:tcW w:w="1980" w:type="dxa"/>
          </w:tcPr>
          <w:p w14:paraId="124B8A9C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王运正</w:t>
            </w:r>
          </w:p>
        </w:tc>
      </w:tr>
      <w:tr w:rsidR="00473562" w14:paraId="36D1E190" w14:textId="77777777">
        <w:trPr>
          <w:trHeight w:val="252"/>
        </w:trPr>
        <w:tc>
          <w:tcPr>
            <w:tcW w:w="1548" w:type="dxa"/>
          </w:tcPr>
          <w:p w14:paraId="6D483F97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2023-7-21</w:t>
            </w:r>
          </w:p>
        </w:tc>
        <w:tc>
          <w:tcPr>
            <w:tcW w:w="1440" w:type="dxa"/>
          </w:tcPr>
          <w:p w14:paraId="07BC7E11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Build1.0</w:t>
            </w:r>
          </w:p>
        </w:tc>
        <w:tc>
          <w:tcPr>
            <w:tcW w:w="4320" w:type="dxa"/>
          </w:tcPr>
          <w:p w14:paraId="653D0F8A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软件总体概述发布，版本升级</w:t>
            </w:r>
          </w:p>
        </w:tc>
        <w:tc>
          <w:tcPr>
            <w:tcW w:w="1980" w:type="dxa"/>
          </w:tcPr>
          <w:p w14:paraId="728A1844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王运正</w:t>
            </w:r>
          </w:p>
        </w:tc>
      </w:tr>
      <w:tr w:rsidR="00473562" w14:paraId="49E90E32" w14:textId="77777777">
        <w:trPr>
          <w:trHeight w:val="55"/>
        </w:trPr>
        <w:tc>
          <w:tcPr>
            <w:tcW w:w="1548" w:type="dxa"/>
          </w:tcPr>
          <w:p w14:paraId="2CC72AB4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2023-7-23</w:t>
            </w:r>
          </w:p>
        </w:tc>
        <w:tc>
          <w:tcPr>
            <w:tcW w:w="1440" w:type="dxa"/>
          </w:tcPr>
          <w:p w14:paraId="6FBE099D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Build1.1</w:t>
            </w:r>
          </w:p>
        </w:tc>
        <w:tc>
          <w:tcPr>
            <w:tcW w:w="4320" w:type="dxa"/>
          </w:tcPr>
          <w:p w14:paraId="6883BE26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增加部分需求</w:t>
            </w:r>
          </w:p>
        </w:tc>
        <w:tc>
          <w:tcPr>
            <w:tcW w:w="1980" w:type="dxa"/>
          </w:tcPr>
          <w:p w14:paraId="2122AA39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王运正</w:t>
            </w:r>
          </w:p>
        </w:tc>
      </w:tr>
      <w:tr w:rsidR="00473562" w14:paraId="57DB63E4" w14:textId="77777777">
        <w:trPr>
          <w:trHeight w:val="55"/>
        </w:trPr>
        <w:tc>
          <w:tcPr>
            <w:tcW w:w="1548" w:type="dxa"/>
          </w:tcPr>
          <w:p w14:paraId="0CD26491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2023-7-26</w:t>
            </w:r>
          </w:p>
        </w:tc>
        <w:tc>
          <w:tcPr>
            <w:tcW w:w="1440" w:type="dxa"/>
          </w:tcPr>
          <w:p w14:paraId="7E68BE54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Build1.2</w:t>
            </w:r>
          </w:p>
        </w:tc>
        <w:tc>
          <w:tcPr>
            <w:tcW w:w="4320" w:type="dxa"/>
          </w:tcPr>
          <w:p w14:paraId="135A8A70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提供性能需求</w:t>
            </w:r>
          </w:p>
        </w:tc>
        <w:tc>
          <w:tcPr>
            <w:tcW w:w="1980" w:type="dxa"/>
          </w:tcPr>
          <w:p w14:paraId="137DB026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王运正</w:t>
            </w:r>
          </w:p>
        </w:tc>
      </w:tr>
      <w:tr w:rsidR="00473562" w14:paraId="2ADFBF6B" w14:textId="77777777">
        <w:trPr>
          <w:trHeight w:val="55"/>
        </w:trPr>
        <w:tc>
          <w:tcPr>
            <w:tcW w:w="1548" w:type="dxa"/>
          </w:tcPr>
          <w:p w14:paraId="1694039D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2023-7-27</w:t>
            </w:r>
          </w:p>
        </w:tc>
        <w:tc>
          <w:tcPr>
            <w:tcW w:w="1440" w:type="dxa"/>
          </w:tcPr>
          <w:p w14:paraId="475B5316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Build2.0</w:t>
            </w:r>
          </w:p>
        </w:tc>
        <w:tc>
          <w:tcPr>
            <w:tcW w:w="4320" w:type="dxa"/>
          </w:tcPr>
          <w:p w14:paraId="158F3D8C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接口需求</w:t>
            </w:r>
          </w:p>
        </w:tc>
        <w:tc>
          <w:tcPr>
            <w:tcW w:w="1980" w:type="dxa"/>
          </w:tcPr>
          <w:p w14:paraId="3338F36F" w14:textId="77777777" w:rsidR="00473562" w:rsidRDefault="00000000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王运正</w:t>
            </w:r>
          </w:p>
        </w:tc>
      </w:tr>
      <w:tr w:rsidR="00473562" w14:paraId="0E696992" w14:textId="77777777">
        <w:trPr>
          <w:trHeight w:val="55"/>
        </w:trPr>
        <w:tc>
          <w:tcPr>
            <w:tcW w:w="1548" w:type="dxa"/>
          </w:tcPr>
          <w:p w14:paraId="64BF3A65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440" w:type="dxa"/>
          </w:tcPr>
          <w:p w14:paraId="17301C52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4320" w:type="dxa"/>
          </w:tcPr>
          <w:p w14:paraId="2BBB3149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980" w:type="dxa"/>
          </w:tcPr>
          <w:p w14:paraId="475E7989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473562" w14:paraId="7420A689" w14:textId="77777777">
        <w:trPr>
          <w:trHeight w:val="55"/>
        </w:trPr>
        <w:tc>
          <w:tcPr>
            <w:tcW w:w="1548" w:type="dxa"/>
          </w:tcPr>
          <w:p w14:paraId="7D03AF9F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440" w:type="dxa"/>
          </w:tcPr>
          <w:p w14:paraId="11755FB3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4320" w:type="dxa"/>
          </w:tcPr>
          <w:p w14:paraId="5EE51018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980" w:type="dxa"/>
          </w:tcPr>
          <w:p w14:paraId="14A76028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473562" w14:paraId="078C353A" w14:textId="77777777">
        <w:trPr>
          <w:trHeight w:val="55"/>
        </w:trPr>
        <w:tc>
          <w:tcPr>
            <w:tcW w:w="1548" w:type="dxa"/>
          </w:tcPr>
          <w:p w14:paraId="23A1C4F7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440" w:type="dxa"/>
          </w:tcPr>
          <w:p w14:paraId="100E007D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4320" w:type="dxa"/>
          </w:tcPr>
          <w:p w14:paraId="04357D34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980" w:type="dxa"/>
          </w:tcPr>
          <w:p w14:paraId="1310D370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473562" w14:paraId="7CBC5756" w14:textId="77777777">
        <w:trPr>
          <w:trHeight w:val="55"/>
        </w:trPr>
        <w:tc>
          <w:tcPr>
            <w:tcW w:w="1548" w:type="dxa"/>
          </w:tcPr>
          <w:p w14:paraId="28E294C4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440" w:type="dxa"/>
          </w:tcPr>
          <w:p w14:paraId="1771DA81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4320" w:type="dxa"/>
          </w:tcPr>
          <w:p w14:paraId="05D83C4B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980" w:type="dxa"/>
          </w:tcPr>
          <w:p w14:paraId="538DA9EA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473562" w14:paraId="4F5DFFF3" w14:textId="77777777">
        <w:trPr>
          <w:trHeight w:val="55"/>
        </w:trPr>
        <w:tc>
          <w:tcPr>
            <w:tcW w:w="1548" w:type="dxa"/>
          </w:tcPr>
          <w:p w14:paraId="606F7C92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440" w:type="dxa"/>
          </w:tcPr>
          <w:p w14:paraId="300AD078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4320" w:type="dxa"/>
          </w:tcPr>
          <w:p w14:paraId="29EC66DC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980" w:type="dxa"/>
          </w:tcPr>
          <w:p w14:paraId="6D32C289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473562" w14:paraId="4E4B960D" w14:textId="77777777">
        <w:trPr>
          <w:trHeight w:val="55"/>
        </w:trPr>
        <w:tc>
          <w:tcPr>
            <w:tcW w:w="1548" w:type="dxa"/>
          </w:tcPr>
          <w:p w14:paraId="6430E29E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440" w:type="dxa"/>
          </w:tcPr>
          <w:p w14:paraId="4272C354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4320" w:type="dxa"/>
          </w:tcPr>
          <w:p w14:paraId="47BC57FD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980" w:type="dxa"/>
          </w:tcPr>
          <w:p w14:paraId="1F886306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473562" w14:paraId="2E7F11E0" w14:textId="77777777">
        <w:trPr>
          <w:trHeight w:val="55"/>
        </w:trPr>
        <w:tc>
          <w:tcPr>
            <w:tcW w:w="1548" w:type="dxa"/>
          </w:tcPr>
          <w:p w14:paraId="44C84564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440" w:type="dxa"/>
          </w:tcPr>
          <w:p w14:paraId="521AF0E8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4320" w:type="dxa"/>
          </w:tcPr>
          <w:p w14:paraId="6E98DD7A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980" w:type="dxa"/>
          </w:tcPr>
          <w:p w14:paraId="7975926B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473562" w14:paraId="05293A77" w14:textId="77777777">
        <w:trPr>
          <w:trHeight w:val="55"/>
        </w:trPr>
        <w:tc>
          <w:tcPr>
            <w:tcW w:w="1548" w:type="dxa"/>
          </w:tcPr>
          <w:p w14:paraId="5BDD93B8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440" w:type="dxa"/>
          </w:tcPr>
          <w:p w14:paraId="5E78CF69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4320" w:type="dxa"/>
          </w:tcPr>
          <w:p w14:paraId="5BB9D99E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980" w:type="dxa"/>
          </w:tcPr>
          <w:p w14:paraId="03DE6083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473562" w14:paraId="26CB6302" w14:textId="77777777">
        <w:trPr>
          <w:trHeight w:val="55"/>
        </w:trPr>
        <w:tc>
          <w:tcPr>
            <w:tcW w:w="1548" w:type="dxa"/>
          </w:tcPr>
          <w:p w14:paraId="19B4958A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440" w:type="dxa"/>
          </w:tcPr>
          <w:p w14:paraId="3FD98C59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4320" w:type="dxa"/>
          </w:tcPr>
          <w:p w14:paraId="17EA1B89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980" w:type="dxa"/>
          </w:tcPr>
          <w:p w14:paraId="0B2F0B26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473562" w14:paraId="47723A40" w14:textId="77777777">
        <w:trPr>
          <w:trHeight w:val="55"/>
        </w:trPr>
        <w:tc>
          <w:tcPr>
            <w:tcW w:w="1548" w:type="dxa"/>
          </w:tcPr>
          <w:p w14:paraId="63A21206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440" w:type="dxa"/>
          </w:tcPr>
          <w:p w14:paraId="5B9A6943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4320" w:type="dxa"/>
          </w:tcPr>
          <w:p w14:paraId="4DC51D8F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980" w:type="dxa"/>
          </w:tcPr>
          <w:p w14:paraId="1E0BD835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473562" w14:paraId="3E9C9B01" w14:textId="77777777">
        <w:trPr>
          <w:trHeight w:val="55"/>
        </w:trPr>
        <w:tc>
          <w:tcPr>
            <w:tcW w:w="1548" w:type="dxa"/>
          </w:tcPr>
          <w:p w14:paraId="043190A8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440" w:type="dxa"/>
          </w:tcPr>
          <w:p w14:paraId="7C87239E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4320" w:type="dxa"/>
          </w:tcPr>
          <w:p w14:paraId="676E5324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980" w:type="dxa"/>
          </w:tcPr>
          <w:p w14:paraId="0E7877E7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473562" w14:paraId="02EF1145" w14:textId="77777777">
        <w:trPr>
          <w:trHeight w:val="55"/>
        </w:trPr>
        <w:tc>
          <w:tcPr>
            <w:tcW w:w="1548" w:type="dxa"/>
          </w:tcPr>
          <w:p w14:paraId="18F35726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440" w:type="dxa"/>
          </w:tcPr>
          <w:p w14:paraId="4A6301DB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4320" w:type="dxa"/>
          </w:tcPr>
          <w:p w14:paraId="534AF91D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980" w:type="dxa"/>
          </w:tcPr>
          <w:p w14:paraId="7E439D1B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473562" w14:paraId="54435F56" w14:textId="77777777">
        <w:trPr>
          <w:trHeight w:val="55"/>
        </w:trPr>
        <w:tc>
          <w:tcPr>
            <w:tcW w:w="1548" w:type="dxa"/>
          </w:tcPr>
          <w:p w14:paraId="28762C4E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440" w:type="dxa"/>
          </w:tcPr>
          <w:p w14:paraId="588E7491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4320" w:type="dxa"/>
          </w:tcPr>
          <w:p w14:paraId="6C1AD369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980" w:type="dxa"/>
          </w:tcPr>
          <w:p w14:paraId="5C2D6332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473562" w14:paraId="6873CE88" w14:textId="77777777">
        <w:trPr>
          <w:trHeight w:val="55"/>
        </w:trPr>
        <w:tc>
          <w:tcPr>
            <w:tcW w:w="1548" w:type="dxa"/>
          </w:tcPr>
          <w:p w14:paraId="37AD4ED8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440" w:type="dxa"/>
          </w:tcPr>
          <w:p w14:paraId="0EB67DD4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4320" w:type="dxa"/>
          </w:tcPr>
          <w:p w14:paraId="0A05DAD4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980" w:type="dxa"/>
          </w:tcPr>
          <w:p w14:paraId="1DA89BF5" w14:textId="77777777" w:rsidR="00473562" w:rsidRDefault="00473562">
            <w:pPr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14:paraId="3DC73104" w14:textId="77777777" w:rsidR="00473562" w:rsidRDefault="00473562">
      <w:pPr>
        <w:rPr>
          <w:rFonts w:asciiTheme="majorEastAsia" w:eastAsiaTheme="majorEastAsia" w:hAnsiTheme="majorEastAsia" w:cstheme="majorEastAsia"/>
        </w:rPr>
      </w:pPr>
    </w:p>
    <w:p w14:paraId="1DB038BA" w14:textId="77777777" w:rsidR="00473562" w:rsidRDefault="00000000">
      <w:pPr>
        <w:rPr>
          <w:rFonts w:asciiTheme="majorEastAsia" w:eastAsiaTheme="majorEastAsia" w:hAnsiTheme="majorEastAsia" w:cstheme="majorEastAsia"/>
          <w:b/>
          <w:sz w:val="28"/>
        </w:rPr>
      </w:pPr>
      <w:r>
        <w:rPr>
          <w:rFonts w:asciiTheme="majorEastAsia" w:eastAsiaTheme="majorEastAsia" w:hAnsiTheme="majorEastAsia" w:cstheme="majorEastAsia" w:hint="eastAsia"/>
        </w:rPr>
        <w:br w:type="page"/>
      </w:r>
      <w:r>
        <w:rPr>
          <w:rFonts w:asciiTheme="majorEastAsia" w:eastAsiaTheme="majorEastAsia" w:hAnsiTheme="majorEastAsia" w:cstheme="majorEastAsia" w:hint="eastAsia"/>
          <w:b/>
          <w:sz w:val="44"/>
        </w:rPr>
        <w:lastRenderedPageBreak/>
        <w:t>目 录</w:t>
      </w:r>
    </w:p>
    <w:p w14:paraId="0C7CFBFC" w14:textId="77777777" w:rsidR="00473562" w:rsidRDefault="00000000">
      <w:pPr>
        <w:pStyle w:val="TOC1"/>
        <w:tabs>
          <w:tab w:val="right" w:leader="dot" w:pos="8312"/>
        </w:tabs>
        <w:rPr>
          <w:rFonts w:eastAsiaTheme="majorEastAsia" w:cs="Arial"/>
        </w:rPr>
      </w:pPr>
      <w:r>
        <w:rPr>
          <w:rFonts w:eastAsiaTheme="majorEastAsia" w:cs="Arial"/>
          <w:caps w:val="0"/>
          <w:sz w:val="21"/>
        </w:rPr>
        <w:fldChar w:fldCharType="begin"/>
      </w:r>
      <w:r>
        <w:rPr>
          <w:rFonts w:eastAsiaTheme="majorEastAsia" w:cs="Arial"/>
          <w:caps w:val="0"/>
          <w:sz w:val="21"/>
        </w:rPr>
        <w:instrText xml:space="preserve"> TOC \o "1-3" \h \z </w:instrText>
      </w:r>
      <w:r>
        <w:rPr>
          <w:rFonts w:eastAsiaTheme="majorEastAsia" w:cs="Arial"/>
          <w:caps w:val="0"/>
          <w:sz w:val="21"/>
        </w:rPr>
        <w:fldChar w:fldCharType="separate"/>
      </w:r>
      <w:hyperlink w:anchor="_Toc12286" w:history="1">
        <w:r>
          <w:rPr>
            <w:rFonts w:eastAsiaTheme="majorEastAsia" w:cs="Arial"/>
          </w:rPr>
          <w:t xml:space="preserve">1. </w:t>
        </w:r>
        <w:r>
          <w:rPr>
            <w:rFonts w:eastAsiaTheme="majorEastAsia" w:cs="Arial"/>
          </w:rPr>
          <w:t>引言</w:t>
        </w:r>
        <w:r>
          <w:rPr>
            <w:rFonts w:eastAsiaTheme="majorEastAsia" w:cs="Arial"/>
          </w:rPr>
          <w:tab/>
        </w:r>
        <w:r>
          <w:rPr>
            <w:rFonts w:eastAsiaTheme="majorEastAsia" w:cs="Arial"/>
          </w:rPr>
          <w:fldChar w:fldCharType="begin"/>
        </w:r>
        <w:r>
          <w:rPr>
            <w:rFonts w:eastAsiaTheme="majorEastAsia" w:cs="Arial"/>
          </w:rPr>
          <w:instrText xml:space="preserve"> PAGEREF _Toc12286 \h </w:instrText>
        </w:r>
        <w:r>
          <w:rPr>
            <w:rFonts w:eastAsiaTheme="majorEastAsia" w:cs="Arial"/>
          </w:rPr>
        </w:r>
        <w:r>
          <w:rPr>
            <w:rFonts w:eastAsiaTheme="majorEastAsia" w:cs="Arial"/>
          </w:rPr>
          <w:fldChar w:fldCharType="separate"/>
        </w:r>
        <w:r>
          <w:rPr>
            <w:rFonts w:eastAsiaTheme="majorEastAsia" w:cs="Arial"/>
          </w:rPr>
          <w:t>1</w:t>
        </w:r>
        <w:r>
          <w:rPr>
            <w:rFonts w:eastAsiaTheme="majorEastAsia" w:cs="Arial"/>
          </w:rPr>
          <w:fldChar w:fldCharType="end"/>
        </w:r>
      </w:hyperlink>
    </w:p>
    <w:p w14:paraId="31DB9FCE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29414" w:history="1">
        <w:r>
          <w:rPr>
            <w:rFonts w:eastAsiaTheme="majorEastAsia" w:cs="Arial"/>
          </w:rPr>
          <w:t xml:space="preserve">1.1 </w:t>
        </w:r>
        <w:r>
          <w:rPr>
            <w:rFonts w:eastAsiaTheme="majorEastAsia" w:cs="Arial"/>
          </w:rPr>
          <w:t>目的</w:t>
        </w:r>
        <w:r>
          <w:rPr>
            <w:rFonts w:eastAsiaTheme="majorEastAsia" w:cs="Arial"/>
          </w:rPr>
          <w:tab/>
        </w:r>
        <w:r>
          <w:rPr>
            <w:rFonts w:eastAsiaTheme="majorEastAsia" w:cs="Arial"/>
          </w:rPr>
          <w:fldChar w:fldCharType="begin"/>
        </w:r>
        <w:r>
          <w:rPr>
            <w:rFonts w:eastAsiaTheme="majorEastAsia" w:cs="Arial"/>
          </w:rPr>
          <w:instrText xml:space="preserve"> PAGEREF _Toc29414 \h </w:instrText>
        </w:r>
        <w:r>
          <w:rPr>
            <w:rFonts w:eastAsiaTheme="majorEastAsia" w:cs="Arial"/>
          </w:rPr>
        </w:r>
        <w:r>
          <w:rPr>
            <w:rFonts w:eastAsiaTheme="majorEastAsia" w:cs="Arial"/>
          </w:rPr>
          <w:fldChar w:fldCharType="separate"/>
        </w:r>
        <w:r>
          <w:rPr>
            <w:rFonts w:eastAsiaTheme="majorEastAsia" w:cs="Arial"/>
          </w:rPr>
          <w:t>1</w:t>
        </w:r>
        <w:r>
          <w:rPr>
            <w:rFonts w:eastAsiaTheme="majorEastAsia" w:cs="Arial"/>
          </w:rPr>
          <w:fldChar w:fldCharType="end"/>
        </w:r>
      </w:hyperlink>
    </w:p>
    <w:p w14:paraId="518E7096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11042" w:history="1">
        <w:r>
          <w:rPr>
            <w:rFonts w:eastAsiaTheme="majorEastAsia" w:cs="Arial"/>
          </w:rPr>
          <w:t xml:space="preserve">1.2 </w:t>
        </w:r>
        <w:r>
          <w:rPr>
            <w:rFonts w:eastAsiaTheme="majorEastAsia" w:cs="Arial"/>
          </w:rPr>
          <w:t>范围</w:t>
        </w:r>
        <w:r>
          <w:rPr>
            <w:rFonts w:eastAsiaTheme="majorEastAsia" w:cs="Arial"/>
          </w:rPr>
          <w:tab/>
        </w:r>
        <w:r>
          <w:rPr>
            <w:rFonts w:eastAsiaTheme="majorEastAsia" w:cs="Arial"/>
          </w:rPr>
          <w:fldChar w:fldCharType="begin"/>
        </w:r>
        <w:r>
          <w:rPr>
            <w:rFonts w:eastAsiaTheme="majorEastAsia" w:cs="Arial"/>
          </w:rPr>
          <w:instrText xml:space="preserve"> PAGEREF _Toc11042 \h </w:instrText>
        </w:r>
        <w:r>
          <w:rPr>
            <w:rFonts w:eastAsiaTheme="majorEastAsia" w:cs="Arial"/>
          </w:rPr>
        </w:r>
        <w:r>
          <w:rPr>
            <w:rFonts w:eastAsiaTheme="majorEastAsia" w:cs="Arial"/>
          </w:rPr>
          <w:fldChar w:fldCharType="separate"/>
        </w:r>
        <w:r>
          <w:rPr>
            <w:rFonts w:eastAsiaTheme="majorEastAsia" w:cs="Arial"/>
          </w:rPr>
          <w:t>1</w:t>
        </w:r>
        <w:r>
          <w:rPr>
            <w:rFonts w:eastAsiaTheme="majorEastAsia" w:cs="Arial"/>
          </w:rPr>
          <w:fldChar w:fldCharType="end"/>
        </w:r>
      </w:hyperlink>
    </w:p>
    <w:p w14:paraId="608200A8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29703" w:history="1">
        <w:r>
          <w:rPr>
            <w:rFonts w:eastAsiaTheme="majorEastAsia" w:cs="Arial"/>
          </w:rPr>
          <w:t xml:space="preserve">1.3 </w:t>
        </w:r>
        <w:r>
          <w:rPr>
            <w:rFonts w:eastAsiaTheme="majorEastAsia" w:cs="Arial"/>
          </w:rPr>
          <w:t>定义、首字母缩写词和缩略语</w:t>
        </w:r>
        <w:r>
          <w:rPr>
            <w:rFonts w:eastAsiaTheme="majorEastAsia" w:cs="Arial"/>
          </w:rPr>
          <w:tab/>
        </w:r>
        <w:r>
          <w:rPr>
            <w:rFonts w:eastAsiaTheme="majorEastAsia" w:cs="Arial"/>
          </w:rPr>
          <w:fldChar w:fldCharType="begin"/>
        </w:r>
        <w:r>
          <w:rPr>
            <w:rFonts w:eastAsiaTheme="majorEastAsia" w:cs="Arial"/>
          </w:rPr>
          <w:instrText xml:space="preserve"> PAGEREF _Toc29703 \h </w:instrText>
        </w:r>
        <w:r>
          <w:rPr>
            <w:rFonts w:eastAsiaTheme="majorEastAsia" w:cs="Arial"/>
          </w:rPr>
        </w:r>
        <w:r>
          <w:rPr>
            <w:rFonts w:eastAsiaTheme="majorEastAsia" w:cs="Arial"/>
          </w:rPr>
          <w:fldChar w:fldCharType="separate"/>
        </w:r>
        <w:r>
          <w:rPr>
            <w:rFonts w:eastAsiaTheme="majorEastAsia" w:cs="Arial"/>
          </w:rPr>
          <w:t>1</w:t>
        </w:r>
        <w:r>
          <w:rPr>
            <w:rFonts w:eastAsiaTheme="majorEastAsia" w:cs="Arial"/>
          </w:rPr>
          <w:fldChar w:fldCharType="end"/>
        </w:r>
      </w:hyperlink>
    </w:p>
    <w:p w14:paraId="766028E2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10044" w:history="1">
        <w:r>
          <w:rPr>
            <w:rFonts w:eastAsiaTheme="majorEastAsia" w:cs="Arial"/>
          </w:rPr>
          <w:t xml:space="preserve">1.4 </w:t>
        </w:r>
        <w:r>
          <w:rPr>
            <w:rFonts w:eastAsiaTheme="majorEastAsia" w:cs="Arial"/>
          </w:rPr>
          <w:t>参考资料</w:t>
        </w:r>
        <w:r>
          <w:rPr>
            <w:rFonts w:eastAsiaTheme="majorEastAsia" w:cs="Arial"/>
          </w:rPr>
          <w:tab/>
        </w:r>
        <w:r>
          <w:rPr>
            <w:rFonts w:eastAsiaTheme="majorEastAsia" w:cs="Arial"/>
          </w:rPr>
          <w:fldChar w:fldCharType="begin"/>
        </w:r>
        <w:r>
          <w:rPr>
            <w:rFonts w:eastAsiaTheme="majorEastAsia" w:cs="Arial"/>
          </w:rPr>
          <w:instrText xml:space="preserve"> PAGEREF _Toc10044 \h </w:instrText>
        </w:r>
        <w:r>
          <w:rPr>
            <w:rFonts w:eastAsiaTheme="majorEastAsia" w:cs="Arial"/>
          </w:rPr>
        </w:r>
        <w:r>
          <w:rPr>
            <w:rFonts w:eastAsiaTheme="majorEastAsia" w:cs="Arial"/>
          </w:rPr>
          <w:fldChar w:fldCharType="separate"/>
        </w:r>
        <w:r>
          <w:rPr>
            <w:rFonts w:eastAsiaTheme="majorEastAsia" w:cs="Arial"/>
          </w:rPr>
          <w:t>1</w:t>
        </w:r>
        <w:r>
          <w:rPr>
            <w:rFonts w:eastAsiaTheme="majorEastAsia" w:cs="Arial"/>
          </w:rPr>
          <w:fldChar w:fldCharType="end"/>
        </w:r>
      </w:hyperlink>
    </w:p>
    <w:p w14:paraId="620D6FF8" w14:textId="77777777" w:rsidR="00473562" w:rsidRDefault="00000000">
      <w:pPr>
        <w:pStyle w:val="TOC1"/>
        <w:tabs>
          <w:tab w:val="right" w:leader="dot" w:pos="8312"/>
        </w:tabs>
        <w:rPr>
          <w:rFonts w:eastAsiaTheme="majorEastAsia" w:cs="Arial"/>
        </w:rPr>
      </w:pPr>
      <w:hyperlink w:anchor="_Toc31709" w:history="1">
        <w:r>
          <w:rPr>
            <w:rFonts w:eastAsiaTheme="majorEastAsia" w:cs="Arial"/>
          </w:rPr>
          <w:t xml:space="preserve">2. </w:t>
        </w:r>
        <w:r>
          <w:rPr>
            <w:rFonts w:eastAsiaTheme="majorEastAsia" w:cs="Arial"/>
          </w:rPr>
          <w:t>软件总体概述</w:t>
        </w:r>
        <w:r>
          <w:rPr>
            <w:rFonts w:eastAsiaTheme="majorEastAsia" w:cs="Arial"/>
          </w:rPr>
          <w:tab/>
        </w:r>
        <w:r>
          <w:rPr>
            <w:rFonts w:eastAsiaTheme="majorEastAsia" w:cs="Arial"/>
          </w:rPr>
          <w:fldChar w:fldCharType="begin"/>
        </w:r>
        <w:r>
          <w:rPr>
            <w:rFonts w:eastAsiaTheme="majorEastAsia" w:cs="Arial"/>
          </w:rPr>
          <w:instrText xml:space="preserve"> PAGEREF _Toc31709 \h </w:instrText>
        </w:r>
        <w:r>
          <w:rPr>
            <w:rFonts w:eastAsiaTheme="majorEastAsia" w:cs="Arial"/>
          </w:rPr>
        </w:r>
        <w:r>
          <w:rPr>
            <w:rFonts w:eastAsiaTheme="majorEastAsia" w:cs="Arial"/>
          </w:rPr>
          <w:fldChar w:fldCharType="separate"/>
        </w:r>
        <w:r>
          <w:rPr>
            <w:rFonts w:eastAsiaTheme="majorEastAsia" w:cs="Arial"/>
          </w:rPr>
          <w:t>1</w:t>
        </w:r>
        <w:r>
          <w:rPr>
            <w:rFonts w:eastAsiaTheme="majorEastAsia" w:cs="Arial"/>
          </w:rPr>
          <w:fldChar w:fldCharType="end"/>
        </w:r>
      </w:hyperlink>
    </w:p>
    <w:p w14:paraId="388D5F53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27624" w:history="1">
        <w:r>
          <w:rPr>
            <w:rFonts w:eastAsiaTheme="majorEastAsia" w:cs="Arial"/>
          </w:rPr>
          <w:t xml:space="preserve">2.1 </w:t>
        </w:r>
        <w:r>
          <w:rPr>
            <w:rFonts w:eastAsiaTheme="majorEastAsia" w:cs="Arial"/>
          </w:rPr>
          <w:t>软件描述</w:t>
        </w:r>
        <w:r>
          <w:rPr>
            <w:rFonts w:eastAsiaTheme="majorEastAsia" w:cs="Arial"/>
          </w:rPr>
          <w:tab/>
          <w:t>1</w:t>
        </w:r>
      </w:hyperlink>
    </w:p>
    <w:p w14:paraId="228ED204" w14:textId="77777777" w:rsidR="00473562" w:rsidRDefault="00000000">
      <w:pPr>
        <w:pStyle w:val="TOC3"/>
        <w:tabs>
          <w:tab w:val="right" w:leader="dot" w:pos="8312"/>
        </w:tabs>
        <w:rPr>
          <w:rFonts w:eastAsiaTheme="majorEastAsia" w:cs="Arial"/>
        </w:rPr>
      </w:pPr>
      <w:hyperlink w:anchor="_Toc30389" w:history="1">
        <w:r>
          <w:rPr>
            <w:rFonts w:eastAsiaTheme="majorEastAsia" w:cs="Arial"/>
          </w:rPr>
          <w:t xml:space="preserve">2.1.1 </w:t>
        </w:r>
        <w:r>
          <w:rPr>
            <w:rFonts w:eastAsiaTheme="majorEastAsia" w:cs="Arial"/>
          </w:rPr>
          <w:t>系统属性</w:t>
        </w:r>
        <w:r>
          <w:rPr>
            <w:rFonts w:eastAsiaTheme="majorEastAsia" w:cs="Arial"/>
          </w:rPr>
          <w:tab/>
          <w:t>1</w:t>
        </w:r>
      </w:hyperlink>
    </w:p>
    <w:p w14:paraId="5C1B9547" w14:textId="77777777" w:rsidR="00473562" w:rsidRDefault="00000000">
      <w:pPr>
        <w:pStyle w:val="TOC3"/>
        <w:tabs>
          <w:tab w:val="right" w:leader="dot" w:pos="8312"/>
        </w:tabs>
        <w:rPr>
          <w:rFonts w:eastAsiaTheme="majorEastAsia" w:cs="Arial"/>
        </w:rPr>
      </w:pPr>
      <w:hyperlink w:anchor="_Toc1124" w:history="1">
        <w:r>
          <w:rPr>
            <w:rFonts w:eastAsiaTheme="majorEastAsia" w:cs="Arial"/>
          </w:rPr>
          <w:t xml:space="preserve">2.1.2 </w:t>
        </w:r>
        <w:r>
          <w:rPr>
            <w:rFonts w:eastAsiaTheme="majorEastAsia" w:cs="Arial"/>
          </w:rPr>
          <w:t>开发背景</w:t>
        </w:r>
        <w:r>
          <w:rPr>
            <w:rFonts w:eastAsiaTheme="majorEastAsia" w:cs="Arial"/>
          </w:rPr>
          <w:tab/>
          <w:t>1</w:t>
        </w:r>
      </w:hyperlink>
    </w:p>
    <w:p w14:paraId="293ABCFB" w14:textId="77777777" w:rsidR="00473562" w:rsidRDefault="00000000">
      <w:pPr>
        <w:pStyle w:val="TOC3"/>
        <w:tabs>
          <w:tab w:val="right" w:leader="dot" w:pos="8312"/>
        </w:tabs>
        <w:rPr>
          <w:rFonts w:eastAsiaTheme="majorEastAsia" w:cs="Arial"/>
        </w:rPr>
      </w:pPr>
      <w:hyperlink w:anchor="_Toc22591" w:history="1">
        <w:r>
          <w:rPr>
            <w:rFonts w:eastAsiaTheme="majorEastAsia" w:cs="Arial"/>
          </w:rPr>
          <w:t xml:space="preserve">2.1.3 </w:t>
        </w:r>
        <w:r>
          <w:rPr>
            <w:rFonts w:eastAsiaTheme="majorEastAsia" w:cs="Arial"/>
          </w:rPr>
          <w:t>软件功能</w:t>
        </w:r>
        <w:r>
          <w:rPr>
            <w:rFonts w:eastAsiaTheme="majorEastAsia" w:cs="Arial"/>
          </w:rPr>
          <w:tab/>
        </w:r>
        <w:r>
          <w:rPr>
            <w:rFonts w:eastAsiaTheme="majorEastAsia" w:cs="Arial"/>
          </w:rPr>
          <w:fldChar w:fldCharType="begin"/>
        </w:r>
        <w:r>
          <w:rPr>
            <w:rFonts w:eastAsiaTheme="majorEastAsia" w:cs="Arial"/>
          </w:rPr>
          <w:instrText xml:space="preserve"> PAGEREF _Toc22591 \h </w:instrText>
        </w:r>
        <w:r>
          <w:rPr>
            <w:rFonts w:eastAsiaTheme="majorEastAsia" w:cs="Arial"/>
          </w:rPr>
        </w:r>
        <w:r>
          <w:rPr>
            <w:rFonts w:eastAsiaTheme="majorEastAsia" w:cs="Arial"/>
          </w:rPr>
          <w:fldChar w:fldCharType="separate"/>
        </w:r>
        <w:r>
          <w:rPr>
            <w:rFonts w:eastAsiaTheme="majorEastAsia" w:cs="Arial"/>
          </w:rPr>
          <w:t>2</w:t>
        </w:r>
        <w:r>
          <w:rPr>
            <w:rFonts w:eastAsiaTheme="majorEastAsia" w:cs="Arial"/>
          </w:rPr>
          <w:fldChar w:fldCharType="end"/>
        </w:r>
      </w:hyperlink>
    </w:p>
    <w:p w14:paraId="4D70AA25" w14:textId="77777777" w:rsidR="00473562" w:rsidRDefault="00000000">
      <w:pPr>
        <w:pStyle w:val="TOC1"/>
        <w:tabs>
          <w:tab w:val="right" w:leader="dot" w:pos="8312"/>
        </w:tabs>
        <w:rPr>
          <w:rFonts w:eastAsiaTheme="majorEastAsia" w:cs="Arial"/>
        </w:rPr>
      </w:pPr>
      <w:hyperlink w:anchor="_Toc9124" w:history="1">
        <w:r>
          <w:rPr>
            <w:rFonts w:eastAsiaTheme="majorEastAsia" w:cs="Arial"/>
          </w:rPr>
          <w:t xml:space="preserve">3. </w:t>
        </w:r>
        <w:r>
          <w:rPr>
            <w:rFonts w:eastAsiaTheme="majorEastAsia" w:cs="Arial"/>
          </w:rPr>
          <w:t>具体需求</w:t>
        </w:r>
        <w:r>
          <w:rPr>
            <w:rFonts w:eastAsiaTheme="majorEastAsia" w:cs="Arial"/>
          </w:rPr>
          <w:tab/>
          <w:t>2</w:t>
        </w:r>
      </w:hyperlink>
    </w:p>
    <w:p w14:paraId="763C39C9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32566" w:history="1">
        <w:r>
          <w:rPr>
            <w:rFonts w:eastAsiaTheme="majorEastAsia" w:cs="Arial"/>
            <w:lang w:val="zh-CN"/>
          </w:rPr>
          <w:t xml:space="preserve">3.1 </w:t>
        </w:r>
        <w:r>
          <w:rPr>
            <w:rFonts w:eastAsiaTheme="majorEastAsia" w:cs="Arial"/>
          </w:rPr>
          <w:t>数据收集需求</w:t>
        </w:r>
        <w:r>
          <w:rPr>
            <w:rFonts w:eastAsiaTheme="majorEastAsia" w:cs="Arial"/>
          </w:rPr>
          <w:tab/>
          <w:t>2</w:t>
        </w:r>
      </w:hyperlink>
    </w:p>
    <w:p w14:paraId="7F81C6E2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32667" w:history="1">
        <w:r>
          <w:rPr>
            <w:rFonts w:eastAsiaTheme="majorEastAsia" w:cs="Arial"/>
            <w:lang w:val="zh-CN"/>
          </w:rPr>
          <w:t xml:space="preserve">3.2 </w:t>
        </w:r>
        <w:r>
          <w:rPr>
            <w:rFonts w:eastAsiaTheme="majorEastAsia" w:cs="Arial"/>
          </w:rPr>
          <w:t>数据存储需求</w:t>
        </w:r>
        <w:r>
          <w:rPr>
            <w:rFonts w:eastAsiaTheme="majorEastAsia" w:cs="Arial"/>
          </w:rPr>
          <w:tab/>
          <w:t>2</w:t>
        </w:r>
      </w:hyperlink>
    </w:p>
    <w:p w14:paraId="30B7B77A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15566" w:history="1">
        <w:r>
          <w:rPr>
            <w:rFonts w:eastAsiaTheme="majorEastAsia" w:cs="Arial"/>
            <w:lang w:val="zh-CN"/>
          </w:rPr>
          <w:t xml:space="preserve">3.3 </w:t>
        </w:r>
        <w:r>
          <w:rPr>
            <w:rFonts w:eastAsiaTheme="majorEastAsia" w:cs="Arial"/>
          </w:rPr>
          <w:t>数据处理需求</w:t>
        </w:r>
        <w:r>
          <w:rPr>
            <w:rFonts w:eastAsiaTheme="majorEastAsia" w:cs="Arial"/>
          </w:rPr>
          <w:tab/>
          <w:t>2</w:t>
        </w:r>
      </w:hyperlink>
    </w:p>
    <w:p w14:paraId="1306820A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8960" w:history="1">
        <w:r>
          <w:rPr>
            <w:rFonts w:eastAsiaTheme="majorEastAsia" w:cs="Arial"/>
          </w:rPr>
          <w:t xml:space="preserve">3.4 </w:t>
        </w:r>
        <w:r>
          <w:rPr>
            <w:rFonts w:eastAsiaTheme="majorEastAsia" w:cs="Arial"/>
          </w:rPr>
          <w:t>数据分析需求</w:t>
        </w:r>
        <w:r>
          <w:rPr>
            <w:rFonts w:eastAsiaTheme="majorEastAsia" w:cs="Arial"/>
          </w:rPr>
          <w:tab/>
          <w:t>2</w:t>
        </w:r>
      </w:hyperlink>
    </w:p>
    <w:p w14:paraId="7BB76E61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19510" w:history="1">
        <w:r>
          <w:rPr>
            <w:rFonts w:eastAsiaTheme="majorEastAsia" w:cs="Arial"/>
          </w:rPr>
          <w:t xml:space="preserve">3.5 </w:t>
        </w:r>
        <w:r>
          <w:rPr>
            <w:rFonts w:eastAsiaTheme="majorEastAsia" w:cs="Arial"/>
          </w:rPr>
          <w:t>可视化与报告需求</w:t>
        </w:r>
        <w:r>
          <w:rPr>
            <w:rFonts w:eastAsiaTheme="majorEastAsia" w:cs="Arial"/>
          </w:rPr>
          <w:tab/>
          <w:t>2</w:t>
        </w:r>
      </w:hyperlink>
    </w:p>
    <w:p w14:paraId="47127AA5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23965" w:history="1">
        <w:r>
          <w:rPr>
            <w:rFonts w:eastAsiaTheme="majorEastAsia" w:cs="Arial"/>
          </w:rPr>
          <w:t xml:space="preserve">3.6 </w:t>
        </w:r>
        <w:r>
          <w:rPr>
            <w:rFonts w:eastAsiaTheme="majorEastAsia" w:cs="Arial"/>
          </w:rPr>
          <w:t>系统性能需求</w:t>
        </w:r>
        <w:r>
          <w:rPr>
            <w:rFonts w:eastAsiaTheme="majorEastAsia" w:cs="Arial"/>
          </w:rPr>
          <w:tab/>
          <w:t>2</w:t>
        </w:r>
      </w:hyperlink>
    </w:p>
    <w:p w14:paraId="2AF7EC13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24834" w:history="1">
        <w:r>
          <w:rPr>
            <w:rFonts w:eastAsiaTheme="majorEastAsia" w:cs="Arial"/>
          </w:rPr>
          <w:t xml:space="preserve">3.7 </w:t>
        </w:r>
        <w:r>
          <w:rPr>
            <w:rFonts w:eastAsiaTheme="majorEastAsia" w:cs="Arial"/>
          </w:rPr>
          <w:t>安全性需求</w:t>
        </w:r>
        <w:r>
          <w:rPr>
            <w:rFonts w:eastAsiaTheme="majorEastAsia" w:cs="Arial"/>
          </w:rPr>
          <w:tab/>
          <w:t>2</w:t>
        </w:r>
      </w:hyperlink>
    </w:p>
    <w:p w14:paraId="04287078" w14:textId="77777777" w:rsidR="00473562" w:rsidRDefault="00000000">
      <w:pPr>
        <w:pStyle w:val="TOC1"/>
        <w:tabs>
          <w:tab w:val="right" w:leader="dot" w:pos="8312"/>
        </w:tabs>
        <w:rPr>
          <w:rFonts w:eastAsiaTheme="majorEastAsia" w:cs="Arial"/>
          <w:caps w:val="0"/>
        </w:rPr>
      </w:pPr>
      <w:hyperlink w:anchor="_Toc31116" w:history="1">
        <w:r>
          <w:rPr>
            <w:rFonts w:eastAsiaTheme="majorEastAsia" w:cs="Arial"/>
          </w:rPr>
          <w:t xml:space="preserve">4. </w:t>
        </w:r>
        <w:r>
          <w:rPr>
            <w:rFonts w:eastAsiaTheme="majorEastAsia" w:cs="Arial"/>
          </w:rPr>
          <w:t>性能</w:t>
        </w:r>
        <w:r>
          <w:rPr>
            <w:rFonts w:eastAsiaTheme="majorEastAsia" w:cs="Arial"/>
          </w:rPr>
          <w:tab/>
          <w:t>3</w:t>
        </w:r>
      </w:hyperlink>
    </w:p>
    <w:p w14:paraId="1E6F5DB9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32566" w:history="1">
        <w:r>
          <w:rPr>
            <w:rFonts w:eastAsiaTheme="majorEastAsia" w:cs="Arial"/>
            <w:caps/>
          </w:rPr>
          <w:t>4</w:t>
        </w:r>
        <w:r>
          <w:rPr>
            <w:rFonts w:eastAsiaTheme="majorEastAsia" w:cs="Arial"/>
            <w:lang w:val="zh-CN"/>
          </w:rPr>
          <w:t xml:space="preserve">.1 </w:t>
        </w:r>
        <w:r>
          <w:rPr>
            <w:rFonts w:eastAsiaTheme="majorEastAsia" w:cs="Arial"/>
          </w:rPr>
          <w:t>数据处理性能</w:t>
        </w:r>
        <w:r>
          <w:rPr>
            <w:rFonts w:eastAsiaTheme="majorEastAsia" w:cs="Arial"/>
          </w:rPr>
          <w:tab/>
        </w:r>
        <w:r>
          <w:rPr>
            <w:rFonts w:eastAsiaTheme="majorEastAsia" w:cs="Arial"/>
          </w:rPr>
          <w:fldChar w:fldCharType="begin"/>
        </w:r>
        <w:r>
          <w:rPr>
            <w:rFonts w:eastAsiaTheme="majorEastAsia" w:cs="Arial"/>
          </w:rPr>
          <w:instrText xml:space="preserve"> PAGEREF _Toc32566 \h </w:instrText>
        </w:r>
        <w:r>
          <w:rPr>
            <w:rFonts w:eastAsiaTheme="majorEastAsia" w:cs="Arial"/>
          </w:rPr>
        </w:r>
        <w:r>
          <w:rPr>
            <w:rFonts w:eastAsiaTheme="majorEastAsia" w:cs="Arial"/>
          </w:rPr>
          <w:fldChar w:fldCharType="separate"/>
        </w:r>
        <w:r>
          <w:rPr>
            <w:rFonts w:eastAsiaTheme="majorEastAsia" w:cs="Arial"/>
          </w:rPr>
          <w:t>3</w:t>
        </w:r>
        <w:r>
          <w:rPr>
            <w:rFonts w:eastAsiaTheme="majorEastAsia" w:cs="Arial"/>
          </w:rPr>
          <w:fldChar w:fldCharType="end"/>
        </w:r>
      </w:hyperlink>
    </w:p>
    <w:p w14:paraId="316B498A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32667" w:history="1">
        <w:r>
          <w:rPr>
            <w:rFonts w:eastAsiaTheme="majorEastAsia" w:cs="Arial"/>
            <w:caps/>
          </w:rPr>
          <w:t>4</w:t>
        </w:r>
        <w:r>
          <w:rPr>
            <w:rFonts w:eastAsiaTheme="majorEastAsia" w:cs="Arial"/>
            <w:lang w:val="zh-CN"/>
          </w:rPr>
          <w:t xml:space="preserve">.2 </w:t>
        </w:r>
        <w:r>
          <w:rPr>
            <w:rFonts w:eastAsiaTheme="majorEastAsia" w:cs="Arial"/>
          </w:rPr>
          <w:t>响应时间</w:t>
        </w:r>
        <w:r>
          <w:rPr>
            <w:rFonts w:eastAsiaTheme="majorEastAsia" w:cs="Arial"/>
          </w:rPr>
          <w:tab/>
          <w:t>3</w:t>
        </w:r>
      </w:hyperlink>
    </w:p>
    <w:p w14:paraId="7BF109F9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15566" w:history="1">
        <w:r>
          <w:rPr>
            <w:rFonts w:eastAsiaTheme="majorEastAsia" w:cs="Arial"/>
            <w:caps/>
          </w:rPr>
          <w:t>4</w:t>
        </w:r>
        <w:r>
          <w:rPr>
            <w:rFonts w:eastAsiaTheme="majorEastAsia" w:cs="Arial"/>
            <w:lang w:val="zh-CN"/>
          </w:rPr>
          <w:t xml:space="preserve">.3 </w:t>
        </w:r>
        <w:r>
          <w:rPr>
            <w:rFonts w:eastAsiaTheme="majorEastAsia" w:cs="Arial"/>
          </w:rPr>
          <w:t>并发处理功能</w:t>
        </w:r>
        <w:r>
          <w:rPr>
            <w:rFonts w:eastAsiaTheme="majorEastAsia" w:cs="Arial"/>
          </w:rPr>
          <w:tab/>
          <w:t>3</w:t>
        </w:r>
      </w:hyperlink>
    </w:p>
    <w:p w14:paraId="6918834D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8960" w:history="1">
        <w:r>
          <w:rPr>
            <w:rFonts w:eastAsiaTheme="majorEastAsia" w:cs="Arial"/>
            <w:caps/>
          </w:rPr>
          <w:t>4</w:t>
        </w:r>
        <w:r>
          <w:rPr>
            <w:rFonts w:eastAsiaTheme="majorEastAsia" w:cs="Arial"/>
          </w:rPr>
          <w:t xml:space="preserve">.4 </w:t>
        </w:r>
        <w:r>
          <w:rPr>
            <w:rFonts w:eastAsiaTheme="majorEastAsia" w:cs="Arial"/>
          </w:rPr>
          <w:t>系统稳定性</w:t>
        </w:r>
        <w:r>
          <w:rPr>
            <w:rFonts w:eastAsiaTheme="majorEastAsia" w:cs="Arial"/>
          </w:rPr>
          <w:tab/>
          <w:t>3</w:t>
        </w:r>
      </w:hyperlink>
    </w:p>
    <w:p w14:paraId="6C7205E6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19510" w:history="1">
        <w:r>
          <w:rPr>
            <w:rFonts w:eastAsiaTheme="majorEastAsia" w:cs="Arial"/>
            <w:caps/>
          </w:rPr>
          <w:t>4</w:t>
        </w:r>
        <w:r>
          <w:rPr>
            <w:rFonts w:eastAsiaTheme="majorEastAsia" w:cs="Arial"/>
          </w:rPr>
          <w:t xml:space="preserve">.5 </w:t>
        </w:r>
        <w:r>
          <w:rPr>
            <w:rFonts w:eastAsiaTheme="majorEastAsia" w:cs="Arial"/>
          </w:rPr>
          <w:t>数据存储功能</w:t>
        </w:r>
        <w:r>
          <w:rPr>
            <w:rFonts w:eastAsiaTheme="majorEastAsia" w:cs="Arial"/>
          </w:rPr>
          <w:tab/>
          <w:t>3</w:t>
        </w:r>
      </w:hyperlink>
    </w:p>
    <w:p w14:paraId="6D593C17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23965" w:history="1">
        <w:r>
          <w:rPr>
            <w:rFonts w:eastAsiaTheme="majorEastAsia" w:cs="Arial"/>
            <w:caps/>
          </w:rPr>
          <w:t>4</w:t>
        </w:r>
        <w:r>
          <w:rPr>
            <w:rFonts w:eastAsiaTheme="majorEastAsia" w:cs="Arial"/>
          </w:rPr>
          <w:t xml:space="preserve">.6 </w:t>
        </w:r>
        <w:r>
          <w:rPr>
            <w:rFonts w:eastAsiaTheme="majorEastAsia" w:cs="Arial"/>
          </w:rPr>
          <w:t>资源利用率</w:t>
        </w:r>
        <w:r>
          <w:rPr>
            <w:rFonts w:eastAsiaTheme="majorEastAsia" w:cs="Arial"/>
          </w:rPr>
          <w:tab/>
          <w:t>3</w:t>
        </w:r>
      </w:hyperlink>
    </w:p>
    <w:p w14:paraId="13634228" w14:textId="77777777" w:rsidR="00473562" w:rsidRDefault="00000000">
      <w:pPr>
        <w:pStyle w:val="TOC1"/>
        <w:tabs>
          <w:tab w:val="right" w:leader="dot" w:pos="8312"/>
        </w:tabs>
        <w:rPr>
          <w:rFonts w:eastAsiaTheme="majorEastAsia" w:cs="Arial"/>
        </w:rPr>
      </w:pPr>
      <w:hyperlink w:anchor="_Toc578" w:history="1">
        <w:r>
          <w:rPr>
            <w:rFonts w:eastAsiaTheme="majorEastAsia" w:cs="Arial"/>
          </w:rPr>
          <w:t xml:space="preserve">5. </w:t>
        </w:r>
        <w:r>
          <w:rPr>
            <w:rFonts w:eastAsiaTheme="majorEastAsia" w:cs="Arial"/>
          </w:rPr>
          <w:t>接口</w:t>
        </w:r>
        <w:r>
          <w:rPr>
            <w:rFonts w:eastAsiaTheme="majorEastAsia" w:cs="Arial"/>
          </w:rPr>
          <w:tab/>
          <w:t>3</w:t>
        </w:r>
      </w:hyperlink>
    </w:p>
    <w:p w14:paraId="61EDBF7D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  <w:caps/>
        </w:rPr>
      </w:pPr>
      <w:hyperlink w:anchor="_Toc32078" w:history="1">
        <w:r>
          <w:rPr>
            <w:rFonts w:eastAsiaTheme="majorEastAsia" w:cs="Arial"/>
            <w:snapToGrid/>
          </w:rPr>
          <w:t xml:space="preserve">5.1 </w:t>
        </w:r>
        <w:r>
          <w:rPr>
            <w:rFonts w:eastAsiaTheme="majorEastAsia" w:cs="Arial"/>
            <w:snapToGrid/>
          </w:rPr>
          <w:t>用户界面接口</w:t>
        </w:r>
        <w:r>
          <w:rPr>
            <w:rFonts w:eastAsiaTheme="majorEastAsia" w:cs="Arial"/>
          </w:rPr>
          <w:tab/>
          <w:t>3</w:t>
        </w:r>
      </w:hyperlink>
    </w:p>
    <w:p w14:paraId="78D7F8C5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32078" w:history="1">
        <w:r>
          <w:rPr>
            <w:rFonts w:eastAsiaTheme="majorEastAsia" w:cs="Arial"/>
            <w:snapToGrid/>
          </w:rPr>
          <w:t xml:space="preserve">5.2 </w:t>
        </w:r>
        <w:r>
          <w:rPr>
            <w:rFonts w:eastAsiaTheme="majorEastAsia" w:cs="Arial"/>
            <w:snapToGrid/>
          </w:rPr>
          <w:t>数据接口</w:t>
        </w:r>
        <w:r>
          <w:rPr>
            <w:rFonts w:eastAsiaTheme="majorEastAsia" w:cs="Arial"/>
          </w:rPr>
          <w:tab/>
          <w:t>3</w:t>
        </w:r>
      </w:hyperlink>
    </w:p>
    <w:p w14:paraId="106FA005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32078" w:history="1">
        <w:r>
          <w:rPr>
            <w:rFonts w:eastAsiaTheme="majorEastAsia" w:cs="Arial"/>
            <w:snapToGrid/>
          </w:rPr>
          <w:t xml:space="preserve">5.3 </w:t>
        </w:r>
        <w:r>
          <w:rPr>
            <w:rFonts w:eastAsiaTheme="majorEastAsia" w:cs="Arial"/>
            <w:snapToGrid/>
          </w:rPr>
          <w:t>数据库接口</w:t>
        </w:r>
        <w:r>
          <w:rPr>
            <w:rFonts w:eastAsiaTheme="majorEastAsia" w:cs="Arial"/>
          </w:rPr>
          <w:tab/>
          <w:t>4</w:t>
        </w:r>
      </w:hyperlink>
    </w:p>
    <w:p w14:paraId="255A9C6F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32078" w:history="1">
        <w:r>
          <w:rPr>
            <w:rFonts w:eastAsiaTheme="majorEastAsia" w:cs="Arial"/>
            <w:snapToGrid/>
          </w:rPr>
          <w:t xml:space="preserve">5.4 </w:t>
        </w:r>
        <w:r>
          <w:rPr>
            <w:rFonts w:eastAsiaTheme="majorEastAsia" w:cs="Arial"/>
            <w:snapToGrid/>
          </w:rPr>
          <w:t>外部系统接口</w:t>
        </w:r>
        <w:r>
          <w:rPr>
            <w:rFonts w:eastAsiaTheme="majorEastAsia" w:cs="Arial"/>
          </w:rPr>
          <w:tab/>
        </w:r>
        <w:r>
          <w:rPr>
            <w:rFonts w:eastAsiaTheme="majorEastAsia" w:cs="Arial"/>
          </w:rPr>
          <w:fldChar w:fldCharType="begin"/>
        </w:r>
        <w:r>
          <w:rPr>
            <w:rFonts w:eastAsiaTheme="majorEastAsia" w:cs="Arial"/>
          </w:rPr>
          <w:instrText xml:space="preserve"> PAGEREF _Toc32078 \h </w:instrText>
        </w:r>
        <w:r>
          <w:rPr>
            <w:rFonts w:eastAsiaTheme="majorEastAsia" w:cs="Arial"/>
          </w:rPr>
        </w:r>
        <w:r>
          <w:rPr>
            <w:rFonts w:eastAsiaTheme="majorEastAsia" w:cs="Arial"/>
          </w:rPr>
          <w:fldChar w:fldCharType="separate"/>
        </w:r>
        <w:r>
          <w:rPr>
            <w:rFonts w:eastAsiaTheme="majorEastAsia" w:cs="Arial"/>
          </w:rPr>
          <w:t>4</w:t>
        </w:r>
        <w:r>
          <w:rPr>
            <w:rFonts w:eastAsiaTheme="majorEastAsia" w:cs="Arial"/>
          </w:rPr>
          <w:fldChar w:fldCharType="end"/>
        </w:r>
      </w:hyperlink>
    </w:p>
    <w:p w14:paraId="20302624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32078" w:history="1">
        <w:r>
          <w:rPr>
            <w:rFonts w:eastAsiaTheme="majorEastAsia" w:cs="Arial"/>
            <w:snapToGrid/>
          </w:rPr>
          <w:t xml:space="preserve">5.5 </w:t>
        </w:r>
        <w:r>
          <w:rPr>
            <w:rFonts w:eastAsiaTheme="majorEastAsia" w:cs="Arial"/>
            <w:snapToGrid/>
          </w:rPr>
          <w:t>安全接口</w:t>
        </w:r>
        <w:r>
          <w:rPr>
            <w:rFonts w:eastAsiaTheme="majorEastAsia" w:cs="Arial"/>
          </w:rPr>
          <w:tab/>
        </w:r>
        <w:r>
          <w:rPr>
            <w:rFonts w:eastAsiaTheme="majorEastAsia" w:cs="Arial"/>
          </w:rPr>
          <w:fldChar w:fldCharType="begin"/>
        </w:r>
        <w:r>
          <w:rPr>
            <w:rFonts w:eastAsiaTheme="majorEastAsia" w:cs="Arial"/>
          </w:rPr>
          <w:instrText xml:space="preserve"> PAGEREF _Toc32078 \h </w:instrText>
        </w:r>
        <w:r>
          <w:rPr>
            <w:rFonts w:eastAsiaTheme="majorEastAsia" w:cs="Arial"/>
          </w:rPr>
        </w:r>
        <w:r>
          <w:rPr>
            <w:rFonts w:eastAsiaTheme="majorEastAsia" w:cs="Arial"/>
          </w:rPr>
          <w:fldChar w:fldCharType="separate"/>
        </w:r>
        <w:r>
          <w:rPr>
            <w:rFonts w:eastAsiaTheme="majorEastAsia" w:cs="Arial"/>
          </w:rPr>
          <w:t>4</w:t>
        </w:r>
        <w:r>
          <w:rPr>
            <w:rFonts w:eastAsiaTheme="majorEastAsia" w:cs="Arial"/>
          </w:rPr>
          <w:fldChar w:fldCharType="end"/>
        </w:r>
      </w:hyperlink>
    </w:p>
    <w:p w14:paraId="7234086B" w14:textId="77777777" w:rsidR="00473562" w:rsidRDefault="00000000">
      <w:pPr>
        <w:pStyle w:val="TOC2"/>
        <w:tabs>
          <w:tab w:val="right" w:leader="dot" w:pos="8312"/>
        </w:tabs>
        <w:rPr>
          <w:rFonts w:eastAsiaTheme="majorEastAsia" w:cs="Arial"/>
        </w:rPr>
      </w:pPr>
      <w:hyperlink w:anchor="_Toc32078" w:history="1">
        <w:r>
          <w:rPr>
            <w:rFonts w:eastAsiaTheme="majorEastAsia" w:cs="Arial"/>
            <w:snapToGrid/>
          </w:rPr>
          <w:t xml:space="preserve">5.6 </w:t>
        </w:r>
        <w:r>
          <w:rPr>
            <w:rFonts w:eastAsiaTheme="majorEastAsia" w:cs="Arial"/>
            <w:snapToGrid/>
          </w:rPr>
          <w:t>报告导出接口</w:t>
        </w:r>
        <w:r>
          <w:rPr>
            <w:rFonts w:eastAsiaTheme="majorEastAsia" w:cs="Arial"/>
          </w:rPr>
          <w:tab/>
        </w:r>
        <w:r>
          <w:rPr>
            <w:rFonts w:eastAsiaTheme="majorEastAsia" w:cs="Arial"/>
          </w:rPr>
          <w:fldChar w:fldCharType="begin"/>
        </w:r>
        <w:r>
          <w:rPr>
            <w:rFonts w:eastAsiaTheme="majorEastAsia" w:cs="Arial"/>
          </w:rPr>
          <w:instrText xml:space="preserve"> PAGEREF _Toc32078 \h </w:instrText>
        </w:r>
        <w:r>
          <w:rPr>
            <w:rFonts w:eastAsiaTheme="majorEastAsia" w:cs="Arial"/>
          </w:rPr>
        </w:r>
        <w:r>
          <w:rPr>
            <w:rFonts w:eastAsiaTheme="majorEastAsia" w:cs="Arial"/>
          </w:rPr>
          <w:fldChar w:fldCharType="separate"/>
        </w:r>
        <w:r>
          <w:rPr>
            <w:rFonts w:eastAsiaTheme="majorEastAsia" w:cs="Arial"/>
          </w:rPr>
          <w:t>4</w:t>
        </w:r>
        <w:r>
          <w:rPr>
            <w:rFonts w:eastAsiaTheme="majorEastAsia" w:cs="Arial"/>
          </w:rPr>
          <w:fldChar w:fldCharType="end"/>
        </w:r>
      </w:hyperlink>
    </w:p>
    <w:p w14:paraId="5133ECCD" w14:textId="77777777" w:rsidR="00473562" w:rsidRDefault="00473562">
      <w:pPr>
        <w:rPr>
          <w:rFonts w:eastAsiaTheme="majorEastAsia" w:cs="Arial"/>
        </w:rPr>
      </w:pPr>
    </w:p>
    <w:p w14:paraId="50105F18" w14:textId="77777777" w:rsidR="00473562" w:rsidRDefault="00000000">
      <w:pPr>
        <w:tabs>
          <w:tab w:val="left" w:pos="400"/>
          <w:tab w:val="right" w:leader="dot" w:pos="8302"/>
        </w:tabs>
        <w:spacing w:before="120" w:after="120"/>
        <w:rPr>
          <w:rFonts w:asciiTheme="majorEastAsia" w:eastAsiaTheme="majorEastAsia" w:hAnsiTheme="majorEastAsia" w:cstheme="majorEastAsia"/>
          <w:b/>
          <w:sz w:val="28"/>
        </w:rPr>
        <w:sectPr w:rsidR="00473562">
          <w:footerReference w:type="even" r:id="rId7"/>
          <w:pgSz w:w="11906" w:h="16838"/>
          <w:pgMar w:top="1440" w:right="1797" w:bottom="1440" w:left="1797" w:header="851" w:footer="992" w:gutter="0"/>
          <w:cols w:space="720"/>
          <w:docGrid w:type="linesAndChars" w:linePitch="312"/>
        </w:sectPr>
      </w:pPr>
      <w:r>
        <w:rPr>
          <w:rFonts w:eastAsiaTheme="majorEastAsia" w:cs="Arial"/>
          <w:caps/>
        </w:rPr>
        <w:fldChar w:fldCharType="end"/>
      </w:r>
    </w:p>
    <w:p w14:paraId="1F1D07C5" w14:textId="77777777" w:rsidR="00473562" w:rsidRDefault="00000000">
      <w:pPr>
        <w:pStyle w:val="3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1. 引言</w:t>
      </w:r>
    </w:p>
    <w:p w14:paraId="37BFC132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本文档是关于</w:t>
      </w:r>
      <w:proofErr w:type="spellStart"/>
      <w:r>
        <w:rPr>
          <w:rFonts w:asciiTheme="majorEastAsia" w:eastAsiaTheme="majorEastAsia" w:hAnsiTheme="majorEastAsia" w:cstheme="majorEastAsia" w:hint="eastAsia"/>
        </w:rPr>
        <w:t>Taptap</w:t>
      </w:r>
      <w:proofErr w:type="spellEnd"/>
      <w:r>
        <w:rPr>
          <w:rFonts w:asciiTheme="majorEastAsia" w:eastAsiaTheme="majorEastAsia" w:hAnsiTheme="majorEastAsia" w:cstheme="majorEastAsia" w:hint="eastAsia"/>
        </w:rPr>
        <w:t>游戏平台大数据分析软件需求规约的引言部分。在本节中，将介绍文档的目的、范围、定义、首字母缩写词和缩略语，以及参考资料。</w:t>
      </w:r>
    </w:p>
    <w:p w14:paraId="52637095" w14:textId="77777777" w:rsidR="00473562" w:rsidRDefault="00000000">
      <w:pPr>
        <w:pStyle w:val="4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1.1 目的</w:t>
      </w:r>
    </w:p>
    <w:p w14:paraId="4BE2E0AA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本文档的目的是描述</w:t>
      </w:r>
      <w:proofErr w:type="spellStart"/>
      <w:r>
        <w:rPr>
          <w:rFonts w:asciiTheme="majorEastAsia" w:eastAsiaTheme="majorEastAsia" w:hAnsiTheme="majorEastAsia" w:cstheme="majorEastAsia" w:hint="eastAsia"/>
        </w:rPr>
        <w:t>Taptap</w:t>
      </w:r>
      <w:proofErr w:type="spellEnd"/>
      <w:r>
        <w:rPr>
          <w:rFonts w:asciiTheme="majorEastAsia" w:eastAsiaTheme="majorEastAsia" w:hAnsiTheme="majorEastAsia" w:cstheme="majorEastAsia" w:hint="eastAsia"/>
        </w:rPr>
        <w:t>游戏平台大数据分析软件的需求规约。该软件旨在收集、处理和分析</w:t>
      </w:r>
      <w:proofErr w:type="spellStart"/>
      <w:r>
        <w:rPr>
          <w:rFonts w:asciiTheme="majorEastAsia" w:eastAsiaTheme="majorEastAsia" w:hAnsiTheme="majorEastAsia" w:cstheme="majorEastAsia" w:hint="eastAsia"/>
        </w:rPr>
        <w:t>Taptap</w:t>
      </w:r>
      <w:proofErr w:type="spellEnd"/>
      <w:r>
        <w:rPr>
          <w:rFonts w:asciiTheme="majorEastAsia" w:eastAsiaTheme="majorEastAsia" w:hAnsiTheme="majorEastAsia" w:cstheme="majorEastAsia" w:hint="eastAsia"/>
        </w:rPr>
        <w:t>游戏平台上的大量数据，为平台管理员、游戏开发者和市场营销团队提供有价值的数据洞察和决策支持。通过分析游戏流行趋势和用户行为，帮助玩家选择适合自己的游戏，并为游戏开发者提供改进游戏质量、优化用户体验的参考依据。</w:t>
      </w:r>
    </w:p>
    <w:p w14:paraId="59D1C01C" w14:textId="77777777" w:rsidR="00473562" w:rsidRDefault="00000000">
      <w:pPr>
        <w:pStyle w:val="4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1.2 范围</w:t>
      </w:r>
    </w:p>
    <w:p w14:paraId="5EC3D0A8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本文档的范围涵盖</w:t>
      </w:r>
      <w:proofErr w:type="spellStart"/>
      <w:r>
        <w:rPr>
          <w:rFonts w:asciiTheme="majorEastAsia" w:eastAsiaTheme="majorEastAsia" w:hAnsiTheme="majorEastAsia" w:cstheme="majorEastAsia" w:hint="eastAsia"/>
        </w:rPr>
        <w:t>Taptap</w:t>
      </w:r>
      <w:proofErr w:type="spellEnd"/>
      <w:r>
        <w:rPr>
          <w:rFonts w:asciiTheme="majorEastAsia" w:eastAsiaTheme="majorEastAsia" w:hAnsiTheme="majorEastAsia" w:cstheme="majorEastAsia" w:hint="eastAsia"/>
        </w:rPr>
        <w:t>游戏平台大数据分析软件的功能需求和非功能需求。具体包括数据收集、存储、处理、分析和可视化等方面的需求，以及用户权限管理、系统性能要求、安全性要求等非功能需求。</w:t>
      </w:r>
    </w:p>
    <w:p w14:paraId="192898BF" w14:textId="77777777" w:rsidR="00473562" w:rsidRDefault="00000000">
      <w:pPr>
        <w:pStyle w:val="4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1.3 定义、首字母缩写词和缩略语</w:t>
      </w:r>
    </w:p>
    <w:p w14:paraId="45789773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在本文档中，使用以下定义、首字母缩写词和缩略语：</w:t>
      </w:r>
    </w:p>
    <w:p w14:paraId="3E56FC3B" w14:textId="77777777" w:rsidR="00473562" w:rsidRDefault="00000000">
      <w:pPr>
        <w:rPr>
          <w:rFonts w:asciiTheme="majorEastAsia" w:eastAsiaTheme="majorEastAsia" w:hAnsiTheme="majorEastAsia" w:cstheme="majorEastAsia"/>
        </w:rPr>
      </w:pPr>
      <w:proofErr w:type="spellStart"/>
      <w:r>
        <w:rPr>
          <w:rFonts w:asciiTheme="majorEastAsia" w:eastAsiaTheme="majorEastAsia" w:hAnsiTheme="majorEastAsia" w:cstheme="majorEastAsia" w:hint="eastAsia"/>
        </w:rPr>
        <w:t>Taptap</w:t>
      </w:r>
      <w:proofErr w:type="spellEnd"/>
      <w:r>
        <w:rPr>
          <w:rFonts w:asciiTheme="majorEastAsia" w:eastAsiaTheme="majorEastAsia" w:hAnsiTheme="majorEastAsia" w:cstheme="majorEastAsia" w:hint="eastAsia"/>
        </w:rPr>
        <w:t>游戏平台：指</w:t>
      </w:r>
      <w:proofErr w:type="spellStart"/>
      <w:r>
        <w:rPr>
          <w:rFonts w:asciiTheme="majorEastAsia" w:eastAsiaTheme="majorEastAsia" w:hAnsiTheme="majorEastAsia" w:cstheme="majorEastAsia" w:hint="eastAsia"/>
        </w:rPr>
        <w:t>Taptap</w:t>
      </w:r>
      <w:proofErr w:type="spellEnd"/>
      <w:r>
        <w:rPr>
          <w:rFonts w:asciiTheme="majorEastAsia" w:eastAsiaTheme="majorEastAsia" w:hAnsiTheme="majorEastAsia" w:cstheme="majorEastAsia" w:hint="eastAsia"/>
        </w:rPr>
        <w:t>网站或应用，提供各类游戏的下载和评价平台。</w:t>
      </w:r>
    </w:p>
    <w:p w14:paraId="2A173B07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大数据：指海量的、复杂的、快速变化的数据集合。</w:t>
      </w:r>
    </w:p>
    <w:p w14:paraId="58403BFB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B/S结构：Browser/Server结构，即浏览器/服务器结构，是一种常见的软件架构模式。</w:t>
      </w:r>
    </w:p>
    <w:p w14:paraId="3349EE1E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数据分析：指对收集到的数据进行处理和解释，得出有意义的结论和洞察。</w:t>
      </w:r>
    </w:p>
    <w:p w14:paraId="3640B7E3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Hadoop：一种分布式计算框架，用于存储和处理大规模数据。</w:t>
      </w:r>
    </w:p>
    <w:p w14:paraId="6BDB41C6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Spark：一种快速、通用、可扩展的大数据处理引擎。</w:t>
      </w:r>
    </w:p>
    <w:p w14:paraId="55773F9D" w14:textId="77777777" w:rsidR="00473562" w:rsidRDefault="00000000">
      <w:pPr>
        <w:pStyle w:val="4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1.4 参考资料</w:t>
      </w:r>
    </w:p>
    <w:p w14:paraId="5AD05F72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在编写本文档时，参考了以下资料：</w:t>
      </w:r>
    </w:p>
    <w:p w14:paraId="06EA8A75" w14:textId="77777777" w:rsidR="00473562" w:rsidRDefault="00000000">
      <w:pPr>
        <w:rPr>
          <w:rFonts w:asciiTheme="majorEastAsia" w:eastAsiaTheme="majorEastAsia" w:hAnsiTheme="majorEastAsia" w:cstheme="majorEastAsia"/>
        </w:rPr>
      </w:pPr>
      <w:proofErr w:type="spellStart"/>
      <w:r>
        <w:rPr>
          <w:rFonts w:asciiTheme="majorEastAsia" w:eastAsiaTheme="majorEastAsia" w:hAnsiTheme="majorEastAsia" w:cstheme="majorEastAsia" w:hint="eastAsia"/>
        </w:rPr>
        <w:t>Taptap</w:t>
      </w:r>
      <w:proofErr w:type="spellEnd"/>
      <w:r>
        <w:rPr>
          <w:rFonts w:asciiTheme="majorEastAsia" w:eastAsiaTheme="majorEastAsia" w:hAnsiTheme="majorEastAsia" w:cstheme="majorEastAsia" w:hint="eastAsia"/>
        </w:rPr>
        <w:t>游戏平台官方网站：www.taptap.com</w:t>
      </w:r>
    </w:p>
    <w:p w14:paraId="6ECE6F83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Hadoop官方网站：hadoop.apache.org</w:t>
      </w:r>
    </w:p>
    <w:p w14:paraId="0098D999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Spark官方网站：spark.apache.org</w:t>
      </w:r>
    </w:p>
    <w:p w14:paraId="02E0705E" w14:textId="77777777" w:rsidR="00473562" w:rsidRDefault="00000000">
      <w:pPr>
        <w:pStyle w:val="3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2. 软件总体概述</w:t>
      </w:r>
    </w:p>
    <w:p w14:paraId="774378F3" w14:textId="77777777" w:rsidR="00473562" w:rsidRDefault="00000000">
      <w:pPr>
        <w:pStyle w:val="4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2.1 软件描述</w:t>
      </w:r>
    </w:p>
    <w:p w14:paraId="7283ED75" w14:textId="77777777" w:rsidR="00473562" w:rsidRDefault="00000000">
      <w:pPr>
        <w:pStyle w:val="6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2.1.1 系统属性</w:t>
      </w:r>
    </w:p>
    <w:p w14:paraId="4A3997AA" w14:textId="77777777" w:rsidR="00473562" w:rsidRDefault="00000000">
      <w:pPr>
        <w:rPr>
          <w:rFonts w:asciiTheme="majorEastAsia" w:eastAsiaTheme="majorEastAsia" w:hAnsiTheme="majorEastAsia" w:cstheme="majorEastAsia"/>
        </w:rPr>
      </w:pPr>
      <w:proofErr w:type="spellStart"/>
      <w:r>
        <w:rPr>
          <w:rFonts w:asciiTheme="majorEastAsia" w:eastAsiaTheme="majorEastAsia" w:hAnsiTheme="majorEastAsia" w:cstheme="majorEastAsia" w:hint="eastAsia"/>
        </w:rPr>
        <w:t>Taptap</w:t>
      </w:r>
      <w:proofErr w:type="spellEnd"/>
      <w:r>
        <w:rPr>
          <w:rFonts w:asciiTheme="majorEastAsia" w:eastAsiaTheme="majorEastAsia" w:hAnsiTheme="majorEastAsia" w:cstheme="majorEastAsia" w:hint="eastAsia"/>
        </w:rPr>
        <w:t>游戏平台大数据分析软件是基于B/S结构的网络应用程序。其主要特点和属性包括：</w:t>
      </w:r>
    </w:p>
    <w:p w14:paraId="1E7C3FD5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高可扩展性：系统支持处理大规模数据，并具备良好的可扩展性，能适应未来数据量的增长。</w:t>
      </w:r>
    </w:p>
    <w:p w14:paraId="1FA99783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高性能：通过采用分布式计算和存储技术，保证系统具有较高的数据处理和分析性能。</w:t>
      </w:r>
    </w:p>
    <w:p w14:paraId="48263ADB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数据安全性：系统采用加密技术保护数据传输和存储，确保数据的安全性和保密性。</w:t>
      </w:r>
    </w:p>
    <w:p w14:paraId="7DACBB39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用户权限管理：系统具备多级用户权限管理机制，确保用户只能访问其权限范围内的数据和功能。</w:t>
      </w:r>
    </w:p>
    <w:p w14:paraId="6697677A" w14:textId="77777777" w:rsidR="00473562" w:rsidRDefault="00000000">
      <w:pPr>
        <w:pStyle w:val="6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2.1.2 开发背景</w:t>
      </w:r>
    </w:p>
    <w:p w14:paraId="59699134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随着</w:t>
      </w:r>
      <w:proofErr w:type="spellStart"/>
      <w:r>
        <w:rPr>
          <w:rFonts w:asciiTheme="majorEastAsia" w:eastAsiaTheme="majorEastAsia" w:hAnsiTheme="majorEastAsia" w:cstheme="majorEastAsia" w:hint="eastAsia"/>
        </w:rPr>
        <w:t>Taptap</w:t>
      </w:r>
      <w:proofErr w:type="spellEnd"/>
      <w:r>
        <w:rPr>
          <w:rFonts w:asciiTheme="majorEastAsia" w:eastAsiaTheme="majorEastAsia" w:hAnsiTheme="majorEastAsia" w:cstheme="majorEastAsia" w:hint="eastAsia"/>
        </w:rPr>
        <w:t>游戏平台上游戏数量的不断增加和用户规模的扩大，对平台上的游戏数据进行分析变得越来越重要。通过对游戏数据的深入分析，平台管理员、游戏开发者和市场营销团队可以了解玩家的喜好和需求，从而做出更明智的决策，改进游戏质量，提升用户体验，拓展市场份额。</w:t>
      </w:r>
    </w:p>
    <w:p w14:paraId="41F46895" w14:textId="77777777" w:rsidR="00473562" w:rsidRDefault="00000000">
      <w:pPr>
        <w:pStyle w:val="6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2.1.3 软件功能</w:t>
      </w:r>
    </w:p>
    <w:p w14:paraId="585CFD29" w14:textId="77777777" w:rsidR="00473562" w:rsidRDefault="00000000">
      <w:pPr>
        <w:rPr>
          <w:rFonts w:asciiTheme="majorEastAsia" w:eastAsiaTheme="majorEastAsia" w:hAnsiTheme="majorEastAsia" w:cstheme="majorEastAsia"/>
        </w:rPr>
      </w:pPr>
      <w:proofErr w:type="spellStart"/>
      <w:r>
        <w:rPr>
          <w:rFonts w:asciiTheme="majorEastAsia" w:eastAsiaTheme="majorEastAsia" w:hAnsiTheme="majorEastAsia" w:cstheme="majorEastAsia" w:hint="eastAsia"/>
        </w:rPr>
        <w:t>Taptap</w:t>
      </w:r>
      <w:proofErr w:type="spellEnd"/>
      <w:r>
        <w:rPr>
          <w:rFonts w:asciiTheme="majorEastAsia" w:eastAsiaTheme="majorEastAsia" w:hAnsiTheme="majorEastAsia" w:cstheme="majorEastAsia" w:hint="eastAsia"/>
        </w:rPr>
        <w:t>游戏平台大数据分析软件具有以下主要功能：</w:t>
      </w:r>
    </w:p>
    <w:p w14:paraId="0268F05B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数据收集：从</w:t>
      </w:r>
      <w:proofErr w:type="spellStart"/>
      <w:r>
        <w:rPr>
          <w:rFonts w:asciiTheme="majorEastAsia" w:eastAsiaTheme="majorEastAsia" w:hAnsiTheme="majorEastAsia" w:cstheme="majorEastAsia" w:hint="eastAsia"/>
        </w:rPr>
        <w:t>Taptap</w:t>
      </w:r>
      <w:proofErr w:type="spellEnd"/>
      <w:r>
        <w:rPr>
          <w:rFonts w:asciiTheme="majorEastAsia" w:eastAsiaTheme="majorEastAsia" w:hAnsiTheme="majorEastAsia" w:cstheme="majorEastAsia" w:hint="eastAsia"/>
        </w:rPr>
        <w:t>游戏平台获取用户行为数据、游戏评价、下载量、游戏标签等相关数据。</w:t>
      </w:r>
    </w:p>
    <w:p w14:paraId="0ED97A19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数据存储：将收集到的原始数据和处理后的数据存储到可靠的数据库中，确保数据的完整性和安全性。</w:t>
      </w:r>
    </w:p>
    <w:p w14:paraId="482DDCE9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数据处理：对原始数据进行清洗、去重和转换等预处理步骤，为后续的数据分析做准备。</w:t>
      </w:r>
    </w:p>
    <w:p w14:paraId="2280C098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数据分析：采用统计分析、机器学习等算法，对数据进行深度分析，得出用户画像、游戏评价分析、用户留存率等结果。</w:t>
      </w:r>
    </w:p>
    <w:p w14:paraId="40695AEA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可视化和报告：将分析结果以直观、易懂的图表和可视化形式展示，支持自定义报告生成和导出。</w:t>
      </w:r>
    </w:p>
    <w:p w14:paraId="24D198BA" w14:textId="77777777" w:rsidR="00473562" w:rsidRDefault="00000000">
      <w:pPr>
        <w:pStyle w:val="3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3. 具体需求</w:t>
      </w:r>
    </w:p>
    <w:p w14:paraId="17DCE99F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在这一节中，将详细描述</w:t>
      </w:r>
      <w:proofErr w:type="spellStart"/>
      <w:r>
        <w:rPr>
          <w:rFonts w:asciiTheme="majorEastAsia" w:eastAsiaTheme="majorEastAsia" w:hAnsiTheme="majorEastAsia" w:cstheme="majorEastAsia" w:hint="eastAsia"/>
        </w:rPr>
        <w:t>Taptap</w:t>
      </w:r>
      <w:proofErr w:type="spellEnd"/>
      <w:r>
        <w:rPr>
          <w:rFonts w:asciiTheme="majorEastAsia" w:eastAsiaTheme="majorEastAsia" w:hAnsiTheme="majorEastAsia" w:cstheme="majorEastAsia" w:hint="eastAsia"/>
        </w:rPr>
        <w:t>游戏平台大数据分析软件的具体功能需求。</w:t>
      </w:r>
    </w:p>
    <w:p w14:paraId="10FB2845" w14:textId="77777777" w:rsidR="00473562" w:rsidRDefault="00000000">
      <w:pPr>
        <w:pStyle w:val="5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3.1 数据收集需求</w:t>
      </w:r>
    </w:p>
    <w:p w14:paraId="0E4498B1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系统应该能够从</w:t>
      </w:r>
      <w:proofErr w:type="spellStart"/>
      <w:r>
        <w:rPr>
          <w:rFonts w:asciiTheme="majorEastAsia" w:eastAsiaTheme="majorEastAsia" w:hAnsiTheme="majorEastAsia" w:cstheme="majorEastAsia" w:hint="eastAsia"/>
        </w:rPr>
        <w:t>Taptap</w:t>
      </w:r>
      <w:proofErr w:type="spellEnd"/>
      <w:r>
        <w:rPr>
          <w:rFonts w:asciiTheme="majorEastAsia" w:eastAsiaTheme="majorEastAsia" w:hAnsiTheme="majorEastAsia" w:cstheme="majorEastAsia" w:hint="eastAsia"/>
        </w:rPr>
        <w:t>游戏平台上获取游戏数据，包括用户行为数据（下载、评价、关注等）、游戏信息（类型、标签等）等。</w:t>
      </w:r>
    </w:p>
    <w:p w14:paraId="78A2658F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系统需要支持定期自动更新数据，以保持数据的实时性和准确性。</w:t>
      </w:r>
    </w:p>
    <w:p w14:paraId="091F260C" w14:textId="77777777" w:rsidR="00473562" w:rsidRDefault="00000000">
      <w:pPr>
        <w:pStyle w:val="5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3.2 数据存储需求</w:t>
      </w:r>
    </w:p>
    <w:p w14:paraId="0B036105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系统需要建立安全可靠的数据库，用于存储原始数据和经过处理的数据。</w:t>
      </w:r>
    </w:p>
    <w:p w14:paraId="1BADBB4F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数据库应具备高可扩展性和备份机制，以满足未来数据存储的需求。</w:t>
      </w:r>
    </w:p>
    <w:p w14:paraId="72F78BE7" w14:textId="77777777" w:rsidR="00473562" w:rsidRDefault="00000000">
      <w:pPr>
        <w:pStyle w:val="5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3.3 数据处理需求</w:t>
      </w:r>
    </w:p>
    <w:p w14:paraId="1DBF24B1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系统应该实现数据清洗、去重和转换等预处理步骤，以确保数据的质量和一致性。</w:t>
      </w:r>
    </w:p>
    <w:p w14:paraId="48EF52DF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系统需要对数据进行分类和标记，以便后续的数据分析和查询。</w:t>
      </w:r>
    </w:p>
    <w:p w14:paraId="204B142C" w14:textId="77777777" w:rsidR="00473562" w:rsidRDefault="00000000">
      <w:pPr>
        <w:pStyle w:val="5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3.4 数据分析需求</w:t>
      </w:r>
    </w:p>
    <w:p w14:paraId="7B51A9AF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系统应该提供多种数据分析算法和方法，包括但不限于统计分析、机器学习、自然语言处理等。</w:t>
      </w:r>
    </w:p>
    <w:p w14:paraId="06E78647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系统需要根据需求生成用户画像、游戏评价分析、用户留存率、用户行为路径等分析结果。</w:t>
      </w:r>
    </w:p>
    <w:p w14:paraId="7B171440" w14:textId="77777777" w:rsidR="00473562" w:rsidRDefault="00000000">
      <w:pPr>
        <w:pStyle w:val="5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3.5 可视化和报告需求</w:t>
      </w:r>
    </w:p>
    <w:p w14:paraId="3F70DFE0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系统需要能够生成直观、易懂的图表和可视化结果，如折线图、柱状图、热力图等。</w:t>
      </w:r>
    </w:p>
    <w:p w14:paraId="68495B54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系统应该支持用户自定义报告生成，允许用户选择关注的指标和时间范围，并能导出报告文件。</w:t>
      </w:r>
    </w:p>
    <w:p w14:paraId="6141A63E" w14:textId="77777777" w:rsidR="00473562" w:rsidRDefault="00000000">
      <w:pPr>
        <w:pStyle w:val="5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3.6 系统性能需求</w:t>
      </w:r>
    </w:p>
    <w:p w14:paraId="2E93749D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系统应该具备高性能和稳定性，能够处理大规模数据分析任务。</w:t>
      </w:r>
    </w:p>
    <w:p w14:paraId="69ED6793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系统的响应时间应保持在合理范围内，避免用户长时间等待。</w:t>
      </w:r>
    </w:p>
    <w:p w14:paraId="53AB699D" w14:textId="77777777" w:rsidR="00473562" w:rsidRDefault="00000000">
      <w:pPr>
        <w:pStyle w:val="5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3.7 安全性需求</w:t>
      </w:r>
    </w:p>
    <w:p w14:paraId="71FF857F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数据传输和存储应采用加密技术，以确保数据的安全性和保密性。</w:t>
      </w:r>
    </w:p>
    <w:p w14:paraId="72B154B1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系统需要具备防止未授权访问和数据泄露的安全机制。</w:t>
      </w:r>
    </w:p>
    <w:p w14:paraId="180AF860" w14:textId="77777777" w:rsidR="00473562" w:rsidRDefault="00473562">
      <w:pPr>
        <w:rPr>
          <w:rFonts w:asciiTheme="majorEastAsia" w:eastAsiaTheme="majorEastAsia" w:hAnsiTheme="majorEastAsia" w:cstheme="majorEastAsia"/>
        </w:rPr>
      </w:pPr>
    </w:p>
    <w:p w14:paraId="77E727E7" w14:textId="77777777" w:rsidR="00473562" w:rsidRDefault="00000000">
      <w:pPr>
        <w:pStyle w:val="3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4. 性能</w:t>
      </w:r>
    </w:p>
    <w:p w14:paraId="79F2CF7C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在本节中，将详细描述</w:t>
      </w:r>
      <w:proofErr w:type="spellStart"/>
      <w:r>
        <w:rPr>
          <w:rFonts w:asciiTheme="majorEastAsia" w:eastAsiaTheme="majorEastAsia" w:hAnsiTheme="majorEastAsia" w:cstheme="majorEastAsia" w:hint="eastAsia"/>
        </w:rPr>
        <w:t>Taptap</w:t>
      </w:r>
      <w:proofErr w:type="spellEnd"/>
      <w:r>
        <w:rPr>
          <w:rFonts w:asciiTheme="majorEastAsia" w:eastAsiaTheme="majorEastAsia" w:hAnsiTheme="majorEastAsia" w:cstheme="majorEastAsia" w:hint="eastAsia"/>
        </w:rPr>
        <w:t>游戏平台大数据分析软件的性能需求，包括数据处理性能、响应时间、并发处理能力等方面。</w:t>
      </w:r>
    </w:p>
    <w:p w14:paraId="730ED0F0" w14:textId="77777777" w:rsidR="00473562" w:rsidRDefault="00000000">
      <w:pPr>
        <w:pStyle w:val="5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4.1 数据处理性能</w:t>
      </w:r>
    </w:p>
    <w:p w14:paraId="1A7281FF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系统应具备高效的数据处理能力，能够处理大规模的数据集合。数据处理的性能要求取决于预期的数据量和复杂度，系统应该能够在合理的时间内完成数据清洗、转换和分析等操作。</w:t>
      </w:r>
    </w:p>
    <w:p w14:paraId="35F1E263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系统需要充分利用分布式计算技术，如Hadoop和Spark，以提高数据处理的并行性和效率。</w:t>
      </w:r>
    </w:p>
    <w:p w14:paraId="1B86C623" w14:textId="77777777" w:rsidR="00473562" w:rsidRDefault="00000000">
      <w:pPr>
        <w:pStyle w:val="5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4.2 响应时间</w:t>
      </w:r>
    </w:p>
    <w:p w14:paraId="1C6BDBD9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系统的响应时间是指从用户发起请求到系统返回结果的时间间隔。对于常见的数据查询和报告生成操作，系统的响应时间应尽可能地短，以提供良好的用户体验。</w:t>
      </w:r>
    </w:p>
    <w:p w14:paraId="70DDD0F9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系统需要根据不同操作的复杂度和优先级，设定不同的响应时间目标，并确保能够达到这些目标。</w:t>
      </w:r>
    </w:p>
    <w:p w14:paraId="08A6C2B1" w14:textId="77777777" w:rsidR="00473562" w:rsidRDefault="00000000">
      <w:pPr>
        <w:pStyle w:val="5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4.3 并发处理能力</w:t>
      </w:r>
    </w:p>
    <w:p w14:paraId="0087B8E0" w14:textId="77777777" w:rsidR="00473562" w:rsidRDefault="00000000">
      <w:pPr>
        <w:rPr>
          <w:rFonts w:asciiTheme="majorEastAsia" w:eastAsiaTheme="majorEastAsia" w:hAnsiTheme="majorEastAsia" w:cstheme="majorEastAsia"/>
        </w:rPr>
      </w:pPr>
      <w:proofErr w:type="spellStart"/>
      <w:r>
        <w:rPr>
          <w:rFonts w:asciiTheme="majorEastAsia" w:eastAsiaTheme="majorEastAsia" w:hAnsiTheme="majorEastAsia" w:cstheme="majorEastAsia" w:hint="eastAsia"/>
        </w:rPr>
        <w:t>Taptap</w:t>
      </w:r>
      <w:proofErr w:type="spellEnd"/>
      <w:r>
        <w:rPr>
          <w:rFonts w:asciiTheme="majorEastAsia" w:eastAsiaTheme="majorEastAsia" w:hAnsiTheme="majorEastAsia" w:cstheme="majorEastAsia" w:hint="eastAsia"/>
        </w:rPr>
        <w:t>游戏平台大数据分析软件可能面临大量的并发请求，特别是在数据更新和报告生成等高峰期。</w:t>
      </w:r>
    </w:p>
    <w:p w14:paraId="71CC222B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系统应该具备高并发处理能力，能够同时处理多个用户的请求，保持稳定的性能表现。</w:t>
      </w:r>
    </w:p>
    <w:p w14:paraId="3F47BFB0" w14:textId="77777777" w:rsidR="00473562" w:rsidRDefault="00000000">
      <w:pPr>
        <w:pStyle w:val="5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4.4 系统稳定性</w:t>
      </w:r>
    </w:p>
    <w:p w14:paraId="3E918FE4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系统应该具备高稳定性，避免因软件崩溃或故障导致数据丢失或服务中断。</w:t>
      </w:r>
    </w:p>
    <w:p w14:paraId="7149E635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针对可能的异常情况，系统需要有相应的容错机制和错误处理策略。</w:t>
      </w:r>
    </w:p>
    <w:p w14:paraId="3B116AED" w14:textId="77777777" w:rsidR="00473562" w:rsidRDefault="00000000">
      <w:pPr>
        <w:pStyle w:val="5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4.5 数据存储性能</w:t>
      </w:r>
    </w:p>
    <w:p w14:paraId="263FE0B0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数据存储是系统的关键组成部分，数据库应具备高可用性和高性能的特点。</w:t>
      </w:r>
    </w:p>
    <w:p w14:paraId="7B9B8A90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系统需要考虑数据库的读写性能，确保能够在较短的时间内完成数据的读取和写入操作。</w:t>
      </w:r>
    </w:p>
    <w:p w14:paraId="191FB338" w14:textId="77777777" w:rsidR="00473562" w:rsidRDefault="00000000">
      <w:pPr>
        <w:pStyle w:val="5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4.6 资源利用率</w:t>
      </w:r>
    </w:p>
    <w:p w14:paraId="702B3D63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系统需要合理利用硬件资源，包括CPU、内存、存储等，以提高系统的整体性能。</w:t>
      </w:r>
    </w:p>
    <w:p w14:paraId="45DEFB32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系统应该避免资源的浪费，例如及时释放不再使用的资源，确保资源的有效利用。</w:t>
      </w:r>
    </w:p>
    <w:p w14:paraId="16578D4D" w14:textId="77777777" w:rsidR="00473562" w:rsidRDefault="00000000">
      <w:pPr>
        <w:pStyle w:val="3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5. 接口</w:t>
      </w:r>
    </w:p>
    <w:p w14:paraId="37D4782C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在本节中，将描述</w:t>
      </w:r>
      <w:proofErr w:type="spellStart"/>
      <w:r>
        <w:rPr>
          <w:rFonts w:asciiTheme="majorEastAsia" w:eastAsiaTheme="majorEastAsia" w:hAnsiTheme="majorEastAsia" w:cstheme="majorEastAsia" w:hint="eastAsia"/>
        </w:rPr>
        <w:t>Taptap</w:t>
      </w:r>
      <w:proofErr w:type="spellEnd"/>
      <w:r>
        <w:rPr>
          <w:rFonts w:asciiTheme="majorEastAsia" w:eastAsiaTheme="majorEastAsia" w:hAnsiTheme="majorEastAsia" w:cstheme="majorEastAsia" w:hint="eastAsia"/>
        </w:rPr>
        <w:t>游戏平台大数据分析软件与其他系统和组件之间的接口需求。</w:t>
      </w:r>
    </w:p>
    <w:p w14:paraId="6D130879" w14:textId="77777777" w:rsidR="00473562" w:rsidRDefault="00000000">
      <w:pPr>
        <w:pStyle w:val="5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5.1 用户界面接口</w:t>
      </w:r>
    </w:p>
    <w:p w14:paraId="0E38F7A8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用户界面是用户与系统交互的主要途径。系统应该提供直观、易用的用户界面，以便用户进行数据查询、报告生成和数据分析操作。</w:t>
      </w:r>
    </w:p>
    <w:p w14:paraId="3A819883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用户界面应该支持跨平台访问，即能在不同操作系统和浏览器上正常运行。</w:t>
      </w:r>
    </w:p>
    <w:p w14:paraId="18C4A113" w14:textId="77777777" w:rsidR="00473562" w:rsidRDefault="00000000">
      <w:pPr>
        <w:pStyle w:val="5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5.2 数据接口</w:t>
      </w:r>
    </w:p>
    <w:p w14:paraId="4A641451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系统需要与</w:t>
      </w:r>
      <w:proofErr w:type="spellStart"/>
      <w:r>
        <w:rPr>
          <w:rFonts w:asciiTheme="majorEastAsia" w:eastAsiaTheme="majorEastAsia" w:hAnsiTheme="majorEastAsia" w:cstheme="majorEastAsia" w:hint="eastAsia"/>
        </w:rPr>
        <w:t>Taptap</w:t>
      </w:r>
      <w:proofErr w:type="spellEnd"/>
      <w:r>
        <w:rPr>
          <w:rFonts w:asciiTheme="majorEastAsia" w:eastAsiaTheme="majorEastAsia" w:hAnsiTheme="majorEastAsia" w:cstheme="majorEastAsia" w:hint="eastAsia"/>
        </w:rPr>
        <w:t>游戏平台进行数据交互，获取游戏数据。这可能通过API接口或数据爬取方式实现。</w:t>
      </w:r>
    </w:p>
    <w:p w14:paraId="7C6C4D06" w14:textId="77777777" w:rsidR="00473562" w:rsidRDefault="00473562">
      <w:pPr>
        <w:rPr>
          <w:rFonts w:asciiTheme="majorEastAsia" w:eastAsiaTheme="majorEastAsia" w:hAnsiTheme="majorEastAsia" w:cstheme="majorEastAsia"/>
        </w:rPr>
      </w:pPr>
    </w:p>
    <w:p w14:paraId="61D3EB12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系统应该支持多种数据格式，如JSON、XML等，以便灵活处理不同格式的数据。</w:t>
      </w:r>
    </w:p>
    <w:p w14:paraId="19EDF02D" w14:textId="77777777" w:rsidR="00473562" w:rsidRDefault="00000000">
      <w:pPr>
        <w:pStyle w:val="5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5.3 数据库接口</w:t>
      </w:r>
    </w:p>
    <w:p w14:paraId="5823B1A2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系统需要与数据库进行交互，包括数据的读取、写入和更新等操作。</w:t>
      </w:r>
    </w:p>
    <w:p w14:paraId="6C627209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系统应该采用标准的数据库接口，以便与不同类型的数据库兼容。</w:t>
      </w:r>
    </w:p>
    <w:p w14:paraId="17BDA979" w14:textId="77777777" w:rsidR="00473562" w:rsidRDefault="00000000">
      <w:pPr>
        <w:pStyle w:val="5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5.4 外部系统接口</w:t>
      </w:r>
    </w:p>
    <w:p w14:paraId="621B5781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系统可能需要与其他外部系统进行集成，如用户认证系统、数据备份系统等。</w:t>
      </w:r>
    </w:p>
    <w:p w14:paraId="4DF8D3D1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系统应该与外部系统建立合适的接口，确保数据的安全传输和互操作性。</w:t>
      </w:r>
    </w:p>
    <w:p w14:paraId="5DE2DE9A" w14:textId="77777777" w:rsidR="00473562" w:rsidRDefault="00000000">
      <w:pPr>
        <w:pStyle w:val="5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5.5 安全接口</w:t>
      </w:r>
    </w:p>
    <w:p w14:paraId="6382A671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系统需要提供安全接口，用于用户认证和授权，确保只有经过授权的用户才能访问系统和数据。</w:t>
      </w:r>
    </w:p>
    <w:p w14:paraId="2638177E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安全接口应采用加密技术，保护用户的隐私和数据的安全性。</w:t>
      </w:r>
    </w:p>
    <w:p w14:paraId="50E9F977" w14:textId="77777777" w:rsidR="00473562" w:rsidRDefault="00000000">
      <w:pPr>
        <w:pStyle w:val="5"/>
        <w:spacing w:before="0" w:after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5.6 报告导出接口</w:t>
      </w:r>
    </w:p>
    <w:p w14:paraId="3B142904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系统应该支持报告的导出功能，允许用户将分析结果导出为常见的文件格式，如PDF、Excel等。</w:t>
      </w:r>
    </w:p>
    <w:p w14:paraId="0F764FAE" w14:textId="77777777" w:rsidR="00473562" w:rsidRDefault="0000000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导出接口应提供多种导出选项，以满足用户不同的需求。</w:t>
      </w:r>
    </w:p>
    <w:sectPr w:rsidR="00473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DEB69" w14:textId="77777777" w:rsidR="005F7F45" w:rsidRDefault="005F7F45">
      <w:pPr>
        <w:spacing w:line="240" w:lineRule="auto"/>
      </w:pPr>
      <w:r>
        <w:separator/>
      </w:r>
    </w:p>
  </w:endnote>
  <w:endnote w:type="continuationSeparator" w:id="0">
    <w:p w14:paraId="53594390" w14:textId="77777777" w:rsidR="005F7F45" w:rsidRDefault="005F7F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C2FB5" w14:textId="77777777" w:rsidR="00473562" w:rsidRDefault="00000000">
    <w:pPr>
      <w:pStyle w:val="a4"/>
      <w:framePr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fldChar w:fldCharType="end"/>
    </w:r>
  </w:p>
  <w:p w14:paraId="78FEF55D" w14:textId="77777777" w:rsidR="00473562" w:rsidRDefault="0047356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3C2FC" w14:textId="77777777" w:rsidR="005F7F45" w:rsidRDefault="005F7F45">
      <w:pPr>
        <w:spacing w:line="240" w:lineRule="auto"/>
      </w:pPr>
      <w:r>
        <w:separator/>
      </w:r>
    </w:p>
  </w:footnote>
  <w:footnote w:type="continuationSeparator" w:id="0">
    <w:p w14:paraId="47786C64" w14:textId="77777777" w:rsidR="005F7F45" w:rsidRDefault="005F7F45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nry xiao">
    <w15:presenceInfo w15:providerId="None" w15:userId="henry xi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cxYTk1ZTQzY2MyZGY3MTU4NjI3YzE3YzM5ZGNjNDMifQ=="/>
  </w:docVars>
  <w:rsids>
    <w:rsidRoot w:val="14764F8B"/>
    <w:rsid w:val="003A331F"/>
    <w:rsid w:val="00473562"/>
    <w:rsid w:val="005F3DB3"/>
    <w:rsid w:val="005F7F45"/>
    <w:rsid w:val="00C11035"/>
    <w:rsid w:val="00F65BE9"/>
    <w:rsid w:val="14764F8B"/>
    <w:rsid w:val="16BA2357"/>
    <w:rsid w:val="26B50445"/>
    <w:rsid w:val="2BD4136D"/>
    <w:rsid w:val="3FEB51AC"/>
    <w:rsid w:val="53254013"/>
    <w:rsid w:val="591E1CF6"/>
    <w:rsid w:val="5A6C4CE3"/>
    <w:rsid w:val="60DF1D93"/>
    <w:rsid w:val="64CC310D"/>
    <w:rsid w:val="6FFB1846"/>
    <w:rsid w:val="75071439"/>
    <w:rsid w:val="7D87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9F28E"/>
  <w15:docId w15:val="{774EEAE9-381D-4C95-9FA5-D870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Normal Indent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eastAsia="宋体" w:hAnsi="Arial" w:cs="Times New Roman"/>
      <w:snapToGrid w:val="0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eastAsia="黑体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eastAsia="黑体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left="900" w:hanging="900"/>
    </w:pPr>
  </w:style>
  <w:style w:type="paragraph" w:styleId="TOC3">
    <w:name w:val="toc 3"/>
    <w:basedOn w:val="a"/>
    <w:next w:val="a"/>
    <w:uiPriority w:val="39"/>
    <w:pPr>
      <w:ind w:left="400"/>
    </w:pPr>
    <w:rPr>
      <w:i/>
    </w:rPr>
  </w:style>
  <w:style w:type="paragraph" w:styleId="a4">
    <w:name w:val="footer"/>
    <w:basedOn w:val="a"/>
    <w:pPr>
      <w:tabs>
        <w:tab w:val="center" w:pos="4320"/>
        <w:tab w:val="right" w:pos="8640"/>
      </w:tabs>
    </w:pPr>
    <w:rPr>
      <w:rFonts w:eastAsia="Arial"/>
    </w:r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b/>
      <w:caps/>
    </w:rPr>
  </w:style>
  <w:style w:type="paragraph" w:styleId="TOC2">
    <w:name w:val="toc 2"/>
    <w:basedOn w:val="a"/>
    <w:next w:val="a"/>
    <w:uiPriority w:val="39"/>
    <w:pPr>
      <w:ind w:left="200"/>
    </w:pPr>
    <w:rPr>
      <w:smallCaps/>
    </w:rPr>
  </w:style>
  <w:style w:type="paragraph" w:styleId="a5">
    <w:name w:val="Title"/>
    <w:basedOn w:val="a"/>
    <w:next w:val="a"/>
    <w:qFormat/>
    <w:pPr>
      <w:jc w:val="center"/>
    </w:pPr>
    <w:rPr>
      <w:b/>
      <w:sz w:val="36"/>
    </w:rPr>
  </w:style>
  <w:style w:type="character" w:styleId="a6">
    <w:name w:val="page number"/>
    <w:qFormat/>
    <w:rPr>
      <w:rFonts w:eastAsia="Arial"/>
    </w:rPr>
  </w:style>
  <w:style w:type="paragraph" w:customStyle="1" w:styleId="Tabletext">
    <w:name w:val="Tabletext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^^^</dc:creator>
  <cp:lastModifiedBy>邱 常煜</cp:lastModifiedBy>
  <cp:revision>3</cp:revision>
  <dcterms:created xsi:type="dcterms:W3CDTF">2023-07-27T04:41:00Z</dcterms:created>
  <dcterms:modified xsi:type="dcterms:W3CDTF">2023-08-06T09:53:00Z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806E169F8DA743ADA50A64862AA7AA55_11</vt:lpwstr>
  </property>
</Properties>
</file>